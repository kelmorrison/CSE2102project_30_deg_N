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Cs w:val="20"/>
        </w:rPr>
        <w:id w:val="-1431735345"/>
        <w:docPartObj>
          <w:docPartGallery w:val="Cover Pages"/>
          <w:docPartUnique/>
        </w:docPartObj>
      </w:sdtPr>
      <w:sdtEndPr>
        <w:rPr>
          <w:sz w:val="28"/>
          <w:szCs w:val="28"/>
        </w:rPr>
      </w:sdtEndPr>
      <w:sdtContent>
        <w:p w:rsidR="005149F6" w:rsidRDefault="0098534F">
          <w:pPr>
            <w:pStyle w:val="NoSpacing"/>
          </w:pPr>
          <w:r>
            <w:rPr>
              <w:noProof/>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9-28T00:00:00Z">
                            <w:dateFormat w:val="M/d/yyyy"/>
                            <w:lid w:val="en-US"/>
                            <w:storeMappedDataAs w:val="dateTime"/>
                            <w:calendar w:val="gregorian"/>
                          </w:date>
                        </w:sdtPr>
                        <w:sdtContent>
                          <w:p w:rsidR="00D81EF9" w:rsidRDefault="00D81EF9">
                            <w:pPr>
                              <w:pStyle w:val="NoSpacing"/>
                              <w:jc w:val="right"/>
                              <w:rPr>
                                <w:color w:val="FFFFFF" w:themeColor="background1"/>
                                <w:sz w:val="28"/>
                                <w:szCs w:val="28"/>
                              </w:rPr>
                            </w:pPr>
                            <w:r>
                              <w:rPr>
                                <w:color w:val="FFFFFF" w:themeColor="background1"/>
                                <w:sz w:val="28"/>
                                <w:szCs w:val="28"/>
                              </w:rPr>
                              <w:t>9/28/2018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5149F6" w:rsidRDefault="0098534F">
          <w:pPr>
            <w:overflowPunct/>
            <w:autoSpaceDE/>
            <w:autoSpaceDN/>
            <w:adjustRightInd/>
            <w:spacing w:after="160" w:line="259" w:lineRule="auto"/>
            <w:textAlignment w:val="auto"/>
            <w:rPr>
              <w:rFonts w:eastAsiaTheme="minorHAnsi"/>
              <w:sz w:val="28"/>
              <w:szCs w:val="28"/>
            </w:rPr>
          </w:pPr>
          <w:r w:rsidRPr="0098534F">
            <w:rPr>
              <w:noProof/>
            </w:rPr>
            <w:pict>
              <v:shapetype id="_x0000_t202" coordsize="21600,21600" o:spt="202" path="m,l,21600r21600,l21600,xe">
                <v:stroke joinstyle="miter"/>
                <v:path gradientshapeok="t" o:connecttype="rect"/>
              </v:shapetype>
              <v:shape id="Text Box 32" o:spid="_x0000_s1055" type="#_x0000_t202" style="position:absolute;margin-left:257.25pt;margin-top:550.55pt;width:4in;height:192.35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" filled="f" stroked="f" strokeweight=".5pt">
                <v:textbox inset="0,0,0,0">
                  <w:txbxContent>
                    <w:p w:rsidR="00D81EF9" w:rsidRDefault="00D81EF9" w:rsidP="00CC0A36">
                      <w:pPr>
                        <w:rPr>
                          <w:rFonts w:ascii="Arabic Typesetting" w:hAnsi="Arabic Typesetting" w:cs="Arabic Typesetting"/>
                          <w:sz w:val="40"/>
                          <w:szCs w:val="40"/>
                        </w:rPr>
                      </w:pPr>
                    </w:p>
                    <w:p w:rsidR="00D81EF9" w:rsidRDefault="00D81EF9" w:rsidP="00CC0A36">
                      <w:pPr>
                        <w:rPr>
                          <w:rFonts w:ascii="Arabic Typesetting" w:hAnsi="Arabic Typesetting" w:cs="Arabic Typesetting"/>
                          <w:sz w:val="40"/>
                          <w:szCs w:val="40"/>
                        </w:rPr>
                      </w:pPr>
                      <w:r>
                        <w:rPr>
                          <w:rFonts w:ascii="Arabic Typesetting" w:hAnsi="Arabic Typesetting" w:cs="Arabic Typesetting"/>
                          <w:sz w:val="40"/>
                          <w:szCs w:val="40"/>
                        </w:rPr>
                        <w:t>Group Name: Genesis</w:t>
                      </w:r>
                    </w:p>
                    <w:p w:rsidR="00D81EF9" w:rsidRPr="00C34219" w:rsidRDefault="00D81EF9" w:rsidP="00CC0A36">
                      <w:pPr>
                        <w:rPr>
                          <w:rFonts w:ascii="Arabic Typesetting" w:hAnsi="Arabic Typesetting" w:cs="Arabic Typesetting"/>
                          <w:sz w:val="40"/>
                          <w:szCs w:val="40"/>
                        </w:rPr>
                      </w:pPr>
                      <w:r w:rsidRPr="00C34219">
                        <w:rPr>
                          <w:rFonts w:ascii="Arabic Typesetting" w:hAnsi="Arabic Typesetting" w:cs="Arabic Typesetting" w:hint="cs"/>
                          <w:sz w:val="40"/>
                          <w:szCs w:val="40"/>
                        </w:rPr>
                        <w:t xml:space="preserve">Name of Members </w:t>
                      </w:r>
                      <w:r>
                        <w:rPr>
                          <w:rFonts w:ascii="Arabic Typesetting" w:hAnsi="Arabic Typesetting" w:cs="Arabic Typesetting"/>
                          <w:sz w:val="40"/>
                          <w:szCs w:val="40"/>
                        </w:rPr>
                        <w:t xml:space="preserve">                            USI:</w:t>
                      </w:r>
                    </w:p>
                    <w:p w:rsidR="00D81EF9" w:rsidRDefault="00D81EF9" w:rsidP="00CC0A36">
                      <w:r>
                        <w:t xml:space="preserve">Kelvin Morrison </w:t>
                      </w:r>
                      <w:r>
                        <w:tab/>
                      </w:r>
                      <w:r>
                        <w:tab/>
                      </w:r>
                      <w:r>
                        <w:tab/>
                      </w:r>
                      <w:r>
                        <w:tab/>
                        <w:t>1028679</w:t>
                      </w:r>
                    </w:p>
                    <w:p w:rsidR="00D81EF9" w:rsidRDefault="00D81EF9" w:rsidP="00CC0A36">
                      <w:r>
                        <w:t xml:space="preserve">Noel Farley </w:t>
                      </w:r>
                      <w:r>
                        <w:tab/>
                      </w:r>
                      <w:r>
                        <w:tab/>
                      </w:r>
                      <w:r>
                        <w:tab/>
                      </w:r>
                      <w:r>
                        <w:tab/>
                      </w:r>
                      <w:r>
                        <w:tab/>
                        <w:t>1027234</w:t>
                      </w:r>
                    </w:p>
                    <w:p w:rsidR="00D81EF9" w:rsidRDefault="00D81EF9" w:rsidP="00CC0A36">
                      <w:r>
                        <w:t xml:space="preserve">Valon Madramootoo </w:t>
                      </w:r>
                      <w:r>
                        <w:tab/>
                      </w:r>
                      <w:r>
                        <w:tab/>
                      </w:r>
                      <w:r>
                        <w:tab/>
                      </w:r>
                      <w:r>
                        <w:tab/>
                        <w:t>1028391</w:t>
                      </w:r>
                    </w:p>
                    <w:p w:rsidR="00D81EF9" w:rsidRPr="00C34219" w:rsidRDefault="00D81EF9" w:rsidP="00CC0A36">
                      <w:proofErr w:type="spellStart"/>
                      <w:r>
                        <w:t>Zhi</w:t>
                      </w:r>
                      <w:proofErr w:type="spellEnd"/>
                      <w:r>
                        <w:t xml:space="preserve"> </w:t>
                      </w:r>
                      <w:proofErr w:type="spellStart"/>
                      <w:r>
                        <w:t>cheng</w:t>
                      </w:r>
                      <w:proofErr w:type="spellEnd"/>
                      <w:r>
                        <w:t xml:space="preserve"> </w:t>
                      </w:r>
                      <w:proofErr w:type="spellStart"/>
                      <w:r>
                        <w:t>su</w:t>
                      </w:r>
                      <w:proofErr w:type="spellEnd"/>
                      <w:r>
                        <w:t xml:space="preserve">                                                          1028141</w:t>
                      </w:r>
                    </w:p>
                    <w:p w:rsidR="00D81EF9" w:rsidRDefault="00D81EF9">
                      <w:pPr>
                        <w:pStyle w:val="NoSpacing"/>
                        <w:rPr>
                          <w:color w:val="4472C4" w:themeColor="accent1"/>
                          <w:sz w:val="28"/>
                          <w:szCs w:val="26"/>
                        </w:rPr>
                      </w:pPr>
                    </w:p>
                    <w:p w:rsidR="00D81EF9" w:rsidRPr="005149F6" w:rsidRDefault="00D81EF9">
                      <w:pPr>
                        <w:pStyle w:val="NoSpacing"/>
                        <w:rPr>
                          <w:color w:val="4472C4" w:themeColor="accent1"/>
                          <w:sz w:val="28"/>
                          <w:szCs w:val="26"/>
                        </w:rPr>
                      </w:pPr>
                      <w:r>
                        <w:rPr>
                          <w:color w:val="4472C4" w:themeColor="accent1"/>
                          <w:sz w:val="28"/>
                          <w:szCs w:val="26"/>
                        </w:rPr>
                        <w:t>Lecture Girendra Persaud</w:t>
                      </w:r>
                    </w:p>
                    <w:p w:rsidR="00D81EF9" w:rsidRDefault="00D81EF9">
                      <w:pPr>
                        <w:pStyle w:val="NoSpacing"/>
                        <w:rPr>
                          <w:color w:val="595959" w:themeColor="text1" w:themeTint="A6"/>
                          <w:sz w:val="20"/>
                          <w:szCs w:val="20"/>
                        </w:rPr>
                      </w:pPr>
                    </w:p>
                  </w:txbxContent>
                </v:textbox>
                <w10:wrap anchorx="page" anchory="page"/>
              </v:shape>
            </w:pict>
          </w:r>
          <w:r w:rsidRPr="0098534F">
            <w:rPr>
              <w:noProof/>
            </w:rPr>
            <w:pict>
              <v:shape id="Text Box 1" o:spid="_x0000_s1056" type="#_x0000_t202" style="position:absolute;margin-left:797.6pt;margin-top:218.5pt;width:444.4pt;height:84.2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" filled="f" stroked="f" strokeweight=".5pt">
                <v:textbox style="mso-fit-shape-to-text:t" inset="0,0,0,0">
                  <w:txbxContent>
                    <w:p w:rsidR="00D81EF9" w:rsidRPr="005149F6" w:rsidRDefault="0098534F" w:rsidP="005149F6">
                      <w:pPr>
                        <w:pStyle w:val="NoSpacing"/>
                        <w:pBdr>
                          <w:bottom w:val="single" w:sz="4" w:space="1" w:color="auto"/>
                        </w:pBdr>
                        <w:jc w:val="center"/>
                        <w:rPr>
                          <w:rFonts w:asciiTheme="majorHAnsi" w:eastAsiaTheme="majorEastAsia" w:hAnsiTheme="majorHAnsi" w:cstheme="majorBidi"/>
                          <w:b/>
                          <w:color w:val="262626" w:themeColor="text1" w:themeTint="D9"/>
                          <w:sz w:val="44"/>
                        </w:rPr>
                      </w:pPr>
                      <w:sdt>
                        <w:sdtPr>
                          <w:rPr>
                            <w:rFonts w:ascii="Arabic Typesetting" w:eastAsiaTheme="majorEastAsia" w:hAnsi="Arabic Typesetting" w:cs="Arabic Typesetting" w:hint="cs"/>
                            <w:b/>
                            <w:color w:val="262626" w:themeColor="text1" w:themeTint="D9"/>
                            <w:sz w:val="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81EF9" w:rsidRPr="00CC0A36">
                            <w:rPr>
                              <w:rFonts w:ascii="Arabic Typesetting" w:eastAsiaTheme="majorEastAsia" w:hAnsi="Arabic Typesetting" w:cs="Arabic Typesetting" w:hint="cs"/>
                              <w:b/>
                              <w:color w:val="262626" w:themeColor="text1" w:themeTint="D9"/>
                              <w:sz w:val="44"/>
                              <w:szCs w:val="72"/>
                            </w:rPr>
                            <w:t>CSE 2012 DATABASE SYSTEMS DESIGN AND INFORMATION MANAGEMENT</w:t>
                          </w:r>
                        </w:sdtContent>
                      </w:sdt>
                    </w:p>
                    <w:p w:rsidR="00D81EF9" w:rsidRDefault="0098534F" w:rsidP="005149F6">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81EF9">
                            <w:rPr>
                              <w:color w:val="404040" w:themeColor="text1" w:themeTint="BF"/>
                              <w:sz w:val="36"/>
                              <w:szCs w:val="36"/>
                            </w:rPr>
                            <w:t>Database Requirement Specification Document</w:t>
                          </w:r>
                        </w:sdtContent>
                      </w:sdt>
                    </w:p>
                  </w:txbxContent>
                </v:textbox>
                <w10:wrap anchorx="margin" anchory="page"/>
              </v:shape>
            </w:pict>
          </w:r>
          <w:r w:rsidR="005149F6">
            <w:rPr>
              <w:sz w:val="28"/>
              <w:szCs w:val="28"/>
            </w:rPr>
            <w:br w:type="page"/>
          </w:r>
        </w:p>
      </w:sdtContent>
    </w:sdt>
    <w:p w:rsidR="00FC3281" w:rsidRDefault="005149F6" w:rsidP="00FC3281">
      <w:pPr>
        <w:pStyle w:val="NoSpacing"/>
        <w:rPr>
          <w:rFonts w:ascii="Algerian" w:hAnsi="Algerian"/>
          <w:sz w:val="48"/>
          <w:szCs w:val="48"/>
        </w:rPr>
      </w:pPr>
      <w:r>
        <w:rPr>
          <w:rFonts w:ascii="Algerian" w:hAnsi="Algerian"/>
          <w:noProof/>
          <w:sz w:val="48"/>
          <w:szCs w:val="48"/>
        </w:rPr>
        <w:lastRenderedPageBreak/>
        <w:drawing>
          <wp:inline distT="0" distB="0" distL="0" distR="0">
            <wp:extent cx="2490470" cy="2270234"/>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hD07G67GJ.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0470" cy="2270234"/>
                    </a:xfrm>
                    <a:prstGeom prst="rect">
                      <a:avLst/>
                    </a:prstGeom>
                  </pic:spPr>
                </pic:pic>
              </a:graphicData>
            </a:graphic>
          </wp:inline>
        </w:drawing>
      </w:r>
      <w:r w:rsidR="00FC3281" w:rsidRPr="00FC3281">
        <w:rPr>
          <w:rFonts w:ascii="Algerian" w:hAnsi="Algerian"/>
          <w:sz w:val="48"/>
          <w:szCs w:val="48"/>
        </w:rPr>
        <w:t xml:space="preserve">           </w:t>
      </w:r>
    </w:p>
    <w:p w:rsidR="00FC3281" w:rsidRPr="00FC3281" w:rsidRDefault="00FC3281" w:rsidP="00FC3281">
      <w:pPr>
        <w:pStyle w:val="NoSpacing"/>
        <w:rPr>
          <w:rFonts w:ascii="Algerian" w:hAnsi="Algerian"/>
          <w:sz w:val="48"/>
          <w:szCs w:val="48"/>
        </w:rPr>
      </w:pPr>
      <w:r>
        <w:rPr>
          <w:rFonts w:ascii="Algerian" w:hAnsi="Algerian"/>
          <w:sz w:val="48"/>
          <w:szCs w:val="48"/>
        </w:rPr>
        <w:t xml:space="preserve">                </w:t>
      </w:r>
      <w:r w:rsidRPr="00FC3281">
        <w:rPr>
          <w:rFonts w:ascii="Algerian" w:hAnsi="Algerian"/>
          <w:sz w:val="48"/>
          <w:szCs w:val="48"/>
        </w:rPr>
        <w:t xml:space="preserve">Database Requirements </w:t>
      </w:r>
    </w:p>
    <w:p w:rsidR="00C96F9A" w:rsidRDefault="00FC3281" w:rsidP="00FC3281">
      <w:pPr>
        <w:pStyle w:val="NoSpacing"/>
        <w:pBdr>
          <w:bottom w:val="single" w:sz="12" w:space="1" w:color="auto"/>
        </w:pBdr>
        <w:rPr>
          <w:rFonts w:ascii="Algerian" w:hAnsi="Algerian"/>
          <w:sz w:val="48"/>
          <w:szCs w:val="48"/>
        </w:rPr>
      </w:pPr>
      <w:r>
        <w:rPr>
          <w:rFonts w:ascii="Algerian" w:hAnsi="Algerian"/>
          <w:sz w:val="48"/>
          <w:szCs w:val="48"/>
        </w:rPr>
        <w:t xml:space="preserve">                         </w:t>
      </w:r>
      <w:r w:rsidRPr="00FC3281">
        <w:rPr>
          <w:rFonts w:ascii="Algerian" w:hAnsi="Algerian"/>
          <w:sz w:val="48"/>
          <w:szCs w:val="48"/>
        </w:rPr>
        <w:t>Specification</w:t>
      </w:r>
    </w:p>
    <w:p w:rsidR="00FC3281" w:rsidRDefault="00FC3281" w:rsidP="00FC3281">
      <w:pPr>
        <w:pStyle w:val="NoSpacing"/>
        <w:rPr>
          <w:rFonts w:ascii="Algerian" w:hAnsi="Algerian"/>
          <w:sz w:val="48"/>
          <w:szCs w:val="48"/>
        </w:rPr>
      </w:pPr>
    </w:p>
    <w:p w:rsidR="00FC3281" w:rsidRPr="00594E52" w:rsidRDefault="00594E52" w:rsidP="00594E52">
      <w:pPr>
        <w:pStyle w:val="NoSpacing"/>
        <w:ind w:left="2160"/>
        <w:rPr>
          <w:rFonts w:ascii="Algerian" w:hAnsi="Algerian" w:cs="Times New Roman"/>
          <w:sz w:val="36"/>
          <w:szCs w:val="36"/>
        </w:rPr>
      </w:pPr>
      <w:r w:rsidRPr="00594E52">
        <w:rPr>
          <w:rFonts w:ascii="Algerian" w:hAnsi="Algerian" w:cs="Times New Roman"/>
          <w:sz w:val="36"/>
          <w:szCs w:val="36"/>
        </w:rPr>
        <w:t xml:space="preserve">     </w:t>
      </w:r>
      <w:r w:rsidR="00FC3281" w:rsidRPr="00594E52">
        <w:rPr>
          <w:rFonts w:ascii="Algerian" w:hAnsi="Algerian" w:cs="Times New Roman"/>
          <w:sz w:val="36"/>
          <w:szCs w:val="36"/>
        </w:rPr>
        <w:t>Time tracker 1.0</w:t>
      </w:r>
    </w:p>
    <w:p w:rsidR="00594E52" w:rsidRDefault="00594E52" w:rsidP="00594E52">
      <w:pPr>
        <w:pStyle w:val="NoSpacing"/>
        <w:ind w:left="2160"/>
        <w:rPr>
          <w:rFonts w:ascii="Times New Roman" w:hAnsi="Times New Roman" w:cs="Times New Roman"/>
          <w:sz w:val="36"/>
          <w:szCs w:val="36"/>
        </w:rPr>
      </w:pPr>
    </w:p>
    <w:p w:rsidR="00594E52" w:rsidRDefault="00594E52" w:rsidP="00594E52">
      <w:pPr>
        <w:pStyle w:val="NoSpacing"/>
        <w:ind w:left="2160"/>
        <w:rPr>
          <w:rFonts w:ascii="Times New Roman" w:hAnsi="Times New Roman" w:cs="Times New Roman"/>
          <w:sz w:val="36"/>
          <w:szCs w:val="36"/>
        </w:rPr>
      </w:pPr>
    </w:p>
    <w:p w:rsidR="00037812" w:rsidRDefault="00037812" w:rsidP="00594E52">
      <w:pPr>
        <w:pStyle w:val="NoSpacing"/>
        <w:ind w:left="2160"/>
        <w:rPr>
          <w:rFonts w:ascii="Times New Roman" w:hAnsi="Times New Roman" w:cs="Times New Roman"/>
          <w:sz w:val="36"/>
          <w:szCs w:val="36"/>
        </w:rPr>
      </w:pPr>
    </w:p>
    <w:p w:rsidR="00037812" w:rsidRDefault="00037812" w:rsidP="00594E52">
      <w:pPr>
        <w:pStyle w:val="NoSpacing"/>
        <w:ind w:left="2160"/>
        <w:rPr>
          <w:rFonts w:ascii="Times New Roman" w:hAnsi="Times New Roman" w:cs="Times New Roman"/>
          <w:sz w:val="36"/>
          <w:szCs w:val="36"/>
        </w:rPr>
      </w:pPr>
    </w:p>
    <w:p w:rsidR="00037812" w:rsidRDefault="00037812" w:rsidP="00594E52">
      <w:pPr>
        <w:pStyle w:val="NoSpacing"/>
        <w:ind w:left="2160"/>
        <w:rPr>
          <w:rFonts w:ascii="Times New Roman" w:hAnsi="Times New Roman" w:cs="Times New Roman"/>
          <w:sz w:val="36"/>
          <w:szCs w:val="36"/>
        </w:rPr>
      </w:pPr>
    </w:p>
    <w:p w:rsidR="00594E52" w:rsidRPr="00037812" w:rsidRDefault="00594E52" w:rsidP="00037812">
      <w:pPr>
        <w:pStyle w:val="NoSpacing"/>
      </w:pPr>
    </w:p>
    <w:p w:rsidR="00037812" w:rsidRPr="00037812" w:rsidRDefault="00594E52" w:rsidP="00037812">
      <w:pPr>
        <w:pStyle w:val="NoSpacing"/>
        <w:ind w:left="5040"/>
        <w:rPr>
          <w:rFonts w:ascii="Arabic Typesetting" w:hAnsi="Arabic Typesetting" w:cs="Arabic Typesetting"/>
          <w:sz w:val="44"/>
          <w:szCs w:val="44"/>
        </w:rPr>
      </w:pPr>
      <w:r w:rsidRPr="00037812">
        <w:t xml:space="preserve">        </w:t>
      </w:r>
      <w:r w:rsidR="00FC3281" w:rsidRPr="00037812">
        <w:rPr>
          <w:rFonts w:ascii="Arabic Typesetting" w:hAnsi="Arabic Typesetting" w:cs="Arabic Typesetting" w:hint="cs"/>
          <w:sz w:val="44"/>
          <w:szCs w:val="44"/>
        </w:rPr>
        <w:t>30</w:t>
      </w:r>
      <w:r w:rsidR="00FC3281" w:rsidRPr="00037812">
        <w:rPr>
          <w:rFonts w:ascii="Times New Roman" w:hAnsi="Times New Roman" w:cs="Times New Roman"/>
          <w:sz w:val="44"/>
          <w:szCs w:val="44"/>
        </w:rPr>
        <w:t>⁰</w:t>
      </w:r>
      <w:r w:rsidR="00F904DE">
        <w:rPr>
          <w:rFonts w:ascii="Arabic Typesetting" w:hAnsi="Arabic Typesetting" w:cs="Arabic Typesetting" w:hint="cs"/>
          <w:sz w:val="44"/>
          <w:szCs w:val="44"/>
        </w:rPr>
        <w:t xml:space="preserve">N Travel </w:t>
      </w:r>
      <w:r w:rsidR="00F904DE">
        <w:rPr>
          <w:rFonts w:ascii="Arabic Typesetting" w:hAnsi="Arabic Typesetting" w:cs="Arabic Typesetting"/>
          <w:sz w:val="44"/>
          <w:szCs w:val="44"/>
        </w:rPr>
        <w:t>S</w:t>
      </w:r>
      <w:r w:rsidR="009148BC" w:rsidRPr="00037812">
        <w:rPr>
          <w:rFonts w:ascii="Arabic Typesetting" w:hAnsi="Arabic Typesetting" w:cs="Arabic Typesetting" w:hint="cs"/>
          <w:sz w:val="44"/>
          <w:szCs w:val="44"/>
        </w:rPr>
        <w:t xml:space="preserve">ervice </w:t>
      </w:r>
    </w:p>
    <w:p w:rsidR="00594E52" w:rsidRPr="00037812" w:rsidRDefault="006F56B0" w:rsidP="00037812">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00594E52" w:rsidRPr="00037812">
        <w:rPr>
          <w:rFonts w:ascii="Arabic Typesetting" w:hAnsi="Arabic Typesetting" w:cs="Arabic Typesetting" w:hint="cs"/>
          <w:sz w:val="44"/>
          <w:szCs w:val="44"/>
        </w:rPr>
        <w:t>Prepare</w:t>
      </w:r>
      <w:r>
        <w:rPr>
          <w:rFonts w:ascii="Arabic Typesetting" w:hAnsi="Arabic Typesetting" w:cs="Arabic Typesetting"/>
          <w:sz w:val="44"/>
          <w:szCs w:val="44"/>
        </w:rPr>
        <w:t>d:</w:t>
      </w:r>
      <w:r w:rsidR="00594E52" w:rsidRPr="00037812">
        <w:rPr>
          <w:rFonts w:ascii="Arabic Typesetting" w:hAnsi="Arabic Typesetting" w:cs="Arabic Typesetting" w:hint="cs"/>
          <w:sz w:val="44"/>
          <w:szCs w:val="44"/>
        </w:rPr>
        <w:t xml:space="preserve"> by Kelvin Morrison</w:t>
      </w:r>
    </w:p>
    <w:p w:rsidR="00594E52" w:rsidRPr="00037812" w:rsidRDefault="006F56B0" w:rsidP="00037812">
      <w:pPr>
        <w:pStyle w:val="NoSpacing"/>
        <w:ind w:left="5040"/>
        <w:rPr>
          <w:rFonts w:ascii="Arabic Typesetting" w:hAnsi="Arabic Typesetting" w:cs="Arabic Typesetting"/>
          <w:sz w:val="44"/>
          <w:szCs w:val="44"/>
        </w:rPr>
      </w:pPr>
      <w:r>
        <w:rPr>
          <w:rFonts w:ascii="Arabic Typesetting" w:hAnsi="Arabic Typesetting" w:cs="Arabic Typesetting" w:hint="cs"/>
          <w:sz w:val="44"/>
          <w:szCs w:val="44"/>
        </w:rPr>
        <w:t xml:space="preserve">    </w:t>
      </w:r>
      <w:r w:rsidR="00594E52" w:rsidRPr="00037812">
        <w:rPr>
          <w:rFonts w:ascii="Arabic Typesetting" w:hAnsi="Arabic Typesetting" w:cs="Arabic Typesetting" w:hint="cs"/>
          <w:sz w:val="44"/>
          <w:szCs w:val="44"/>
        </w:rPr>
        <w:t xml:space="preserve">Date: </w:t>
      </w:r>
      <w:r w:rsidR="00D81EF9">
        <w:rPr>
          <w:rFonts w:ascii="Arabic Typesetting" w:hAnsi="Arabic Typesetting" w:cs="Arabic Typesetting"/>
          <w:sz w:val="44"/>
          <w:szCs w:val="44"/>
        </w:rPr>
        <w:t>October</w:t>
      </w:r>
      <w:r w:rsidR="00594E52" w:rsidRPr="00037812">
        <w:rPr>
          <w:rFonts w:ascii="Arabic Typesetting" w:hAnsi="Arabic Typesetting" w:cs="Arabic Typesetting" w:hint="cs"/>
          <w:sz w:val="44"/>
          <w:szCs w:val="44"/>
        </w:rPr>
        <w:t xml:space="preserve"> </w:t>
      </w:r>
      <w:r w:rsidR="00D81EF9">
        <w:rPr>
          <w:rFonts w:ascii="Arabic Typesetting" w:hAnsi="Arabic Typesetting" w:cs="Arabic Typesetting"/>
          <w:sz w:val="44"/>
          <w:szCs w:val="44"/>
        </w:rPr>
        <w:t>1</w:t>
      </w:r>
      <w:r w:rsidR="00594E52" w:rsidRPr="00037812">
        <w:rPr>
          <w:rFonts w:ascii="Arabic Typesetting" w:hAnsi="Arabic Typesetting" w:cs="Arabic Typesetting" w:hint="cs"/>
          <w:sz w:val="44"/>
          <w:szCs w:val="44"/>
        </w:rPr>
        <w:t>5th, 2018</w:t>
      </w:r>
    </w:p>
    <w:p w:rsidR="00594E52" w:rsidRDefault="00594E52" w:rsidP="00594E52">
      <w:pPr>
        <w:pStyle w:val="NoSpacing"/>
        <w:ind w:left="2160"/>
        <w:rPr>
          <w:rFonts w:ascii="Times New Roman" w:hAnsi="Times New Roman" w:cs="Times New Roman"/>
          <w:sz w:val="48"/>
          <w:szCs w:val="48"/>
        </w:rPr>
      </w:pPr>
    </w:p>
    <w:p w:rsidR="00594E52" w:rsidRDefault="00594E52" w:rsidP="00594E52">
      <w:pPr>
        <w:pStyle w:val="NoSpacing"/>
        <w:ind w:left="2160"/>
        <w:rPr>
          <w:rFonts w:ascii="Times New Roman" w:hAnsi="Times New Roman" w:cs="Times New Roman"/>
          <w:sz w:val="48"/>
          <w:szCs w:val="48"/>
        </w:rPr>
      </w:pPr>
    </w:p>
    <w:p w:rsidR="00594E52" w:rsidRDefault="00594E52" w:rsidP="00594E52">
      <w:pPr>
        <w:pStyle w:val="NoSpacing"/>
        <w:ind w:left="2160"/>
        <w:rPr>
          <w:rFonts w:ascii="Times New Roman" w:hAnsi="Times New Roman" w:cs="Times New Roman"/>
          <w:sz w:val="48"/>
          <w:szCs w:val="48"/>
        </w:rPr>
      </w:pPr>
    </w:p>
    <w:p w:rsidR="00594E52" w:rsidRDefault="00594E52" w:rsidP="00594E52">
      <w:pPr>
        <w:pStyle w:val="NoSpacing"/>
        <w:ind w:left="2160"/>
        <w:rPr>
          <w:rFonts w:ascii="Times New Roman" w:hAnsi="Times New Roman" w:cs="Times New Roman"/>
          <w:sz w:val="48"/>
          <w:szCs w:val="48"/>
        </w:rPr>
      </w:pPr>
    </w:p>
    <w:p w:rsidR="003A57D6" w:rsidRDefault="003A57D6" w:rsidP="003A57D6">
      <w:pPr>
        <w:pStyle w:val="NoSpacing"/>
        <w:rPr>
          <w:rFonts w:ascii="Times New Roman" w:hAnsi="Times New Roman" w:cs="Times New Roman"/>
          <w:b/>
          <w:sz w:val="48"/>
          <w:szCs w:val="48"/>
        </w:rPr>
      </w:pPr>
    </w:p>
    <w:p w:rsidR="003A57D6" w:rsidRDefault="003A57D6" w:rsidP="003A57D6">
      <w:pPr>
        <w:pStyle w:val="NoSpacing"/>
        <w:rPr>
          <w:rFonts w:ascii="Times New Roman" w:hAnsi="Times New Roman" w:cs="Times New Roman"/>
          <w:b/>
          <w:sz w:val="48"/>
          <w:szCs w:val="48"/>
        </w:rPr>
      </w:pPr>
    </w:p>
    <w:p w:rsidR="00037812" w:rsidRPr="00037812" w:rsidRDefault="003A57D6" w:rsidP="00037812">
      <w:pPr>
        <w:pStyle w:val="NoSpacing"/>
        <w:pBdr>
          <w:bottom w:val="single" w:sz="12" w:space="1" w:color="auto"/>
        </w:pBdr>
        <w:jc w:val="center"/>
        <w:rPr>
          <w:rFonts w:ascii="Arabic Typesetting" w:hAnsi="Arabic Typesetting" w:cs="Arabic Typesetting"/>
          <w:sz w:val="72"/>
          <w:szCs w:val="72"/>
        </w:rPr>
      </w:pPr>
      <w:r w:rsidRPr="00037812">
        <w:rPr>
          <w:rFonts w:ascii="Arabic Typesetting" w:hAnsi="Arabic Typesetting" w:cs="Arabic Typesetting" w:hint="cs"/>
          <w:sz w:val="72"/>
          <w:szCs w:val="72"/>
        </w:rPr>
        <w:t>Revision Sheet</w:t>
      </w:r>
    </w:p>
    <w:p w:rsidR="003A57D6" w:rsidRPr="003A57D6" w:rsidRDefault="003A57D6" w:rsidP="003A57D6">
      <w:pPr>
        <w:pStyle w:val="NoSpacing"/>
        <w:rPr>
          <w:rFonts w:ascii="Times New Roman" w:hAnsi="Times New Roman" w:cs="Times New Roman"/>
          <w:sz w:val="36"/>
          <w:szCs w:val="36"/>
        </w:rPr>
      </w:pPr>
    </w:p>
    <w:p w:rsidR="003A57D6" w:rsidRPr="003A57D6" w:rsidRDefault="003A57D6" w:rsidP="003A57D6">
      <w:pPr>
        <w:pStyle w:val="NoSpacing"/>
        <w:rPr>
          <w:rFonts w:ascii="Times New Roman" w:hAnsi="Times New Roman" w:cs="Times New Roman"/>
          <w:sz w:val="18"/>
          <w:szCs w:val="18"/>
        </w:rPr>
      </w:pPr>
    </w:p>
    <w:tbl>
      <w:tblPr>
        <w:tblW w:w="9656"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40"/>
        <w:gridCol w:w="1543"/>
        <w:gridCol w:w="6673"/>
      </w:tblGrid>
      <w:tr w:rsidR="003A57D6" w:rsidRPr="003A57D6" w:rsidTr="00037812">
        <w:tc>
          <w:tcPr>
            <w:tcW w:w="1440" w:type="dxa"/>
            <w:tcBorders>
              <w:top w:val="single" w:sz="6" w:space="0" w:color="auto"/>
              <w:left w:val="single" w:sz="6" w:space="0" w:color="auto"/>
              <w:bottom w:val="single" w:sz="6" w:space="0" w:color="auto"/>
              <w:right w:val="single" w:sz="6" w:space="0" w:color="auto"/>
            </w:tcBorders>
            <w:shd w:val="pct20" w:color="auto" w:fill="auto"/>
            <w:hideMark/>
          </w:tcPr>
          <w:p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Release</w:t>
            </w:r>
            <w:r w:rsidR="00037812">
              <w:rPr>
                <w:rFonts w:ascii="Arabic Typesetting" w:hAnsi="Arabic Typesetting" w:cs="Arabic Typesetting"/>
                <w:b/>
                <w:sz w:val="36"/>
                <w:szCs w:val="36"/>
              </w:rPr>
              <w:t xml:space="preserve"> </w:t>
            </w:r>
            <w:r w:rsidRPr="00037812">
              <w:rPr>
                <w:rFonts w:ascii="Arabic Typesetting" w:hAnsi="Arabic Typesetting" w:cs="Arabic Typesetting" w:hint="cs"/>
                <w:b/>
                <w:sz w:val="36"/>
                <w:szCs w:val="36"/>
              </w:rPr>
              <w:t>No.</w:t>
            </w:r>
          </w:p>
        </w:tc>
        <w:tc>
          <w:tcPr>
            <w:tcW w:w="1543" w:type="dxa"/>
            <w:tcBorders>
              <w:top w:val="single" w:sz="6" w:space="0" w:color="auto"/>
              <w:left w:val="single" w:sz="6" w:space="0" w:color="auto"/>
              <w:bottom w:val="single" w:sz="6" w:space="0" w:color="auto"/>
              <w:right w:val="single" w:sz="6" w:space="0" w:color="auto"/>
            </w:tcBorders>
            <w:shd w:val="pct20" w:color="auto" w:fill="auto"/>
            <w:hideMark/>
          </w:tcPr>
          <w:p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Date</w:t>
            </w:r>
          </w:p>
        </w:tc>
        <w:tc>
          <w:tcPr>
            <w:tcW w:w="6673" w:type="dxa"/>
            <w:tcBorders>
              <w:top w:val="single" w:sz="6" w:space="0" w:color="auto"/>
              <w:left w:val="single" w:sz="6" w:space="0" w:color="auto"/>
              <w:bottom w:val="single" w:sz="6" w:space="0" w:color="auto"/>
              <w:right w:val="single" w:sz="6" w:space="0" w:color="auto"/>
            </w:tcBorders>
            <w:shd w:val="pct20" w:color="auto" w:fill="auto"/>
            <w:hideMark/>
          </w:tcPr>
          <w:p w:rsidR="003A57D6" w:rsidRPr="00037812" w:rsidRDefault="003A57D6" w:rsidP="003A57D6">
            <w:pPr>
              <w:pStyle w:val="NoSpacing"/>
              <w:rPr>
                <w:rFonts w:ascii="Arabic Typesetting" w:hAnsi="Arabic Typesetting" w:cs="Arabic Typesetting"/>
                <w:b/>
                <w:sz w:val="36"/>
                <w:szCs w:val="36"/>
              </w:rPr>
            </w:pPr>
            <w:r w:rsidRPr="00037812">
              <w:rPr>
                <w:rFonts w:ascii="Arabic Typesetting" w:hAnsi="Arabic Typesetting" w:cs="Arabic Typesetting" w:hint="cs"/>
                <w:b/>
                <w:sz w:val="36"/>
                <w:szCs w:val="36"/>
              </w:rPr>
              <w:t>Revision Description</w:t>
            </w: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c>
          <w:tcPr>
            <w:tcW w:w="1543"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c>
          <w:tcPr>
            <w:tcW w:w="6673" w:type="dxa"/>
            <w:tcBorders>
              <w:top w:val="single" w:sz="6" w:space="0" w:color="auto"/>
              <w:left w:val="single" w:sz="6" w:space="0" w:color="auto"/>
              <w:bottom w:val="single" w:sz="6" w:space="0" w:color="auto"/>
              <w:right w:val="single" w:sz="6" w:space="0" w:color="auto"/>
            </w:tcBorders>
            <w:hideMark/>
          </w:tcPr>
          <w:p w:rsidR="003A57D6" w:rsidRPr="003A57D6" w:rsidRDefault="003A57D6" w:rsidP="003A57D6">
            <w:pPr>
              <w:pStyle w:val="NoSpacing"/>
              <w:rPr>
                <w:rFonts w:ascii="Times New Roman" w:hAnsi="Times New Roman" w:cs="Times New Roman"/>
                <w:sz w:val="24"/>
                <w:szCs w:val="24"/>
              </w:rPr>
            </w:pP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Rev .0</w:t>
            </w:r>
          </w:p>
        </w:tc>
        <w:tc>
          <w:tcPr>
            <w:tcW w:w="1543" w:type="dxa"/>
            <w:tcBorders>
              <w:top w:val="single" w:sz="6" w:space="0" w:color="auto"/>
              <w:left w:val="single" w:sz="6" w:space="0" w:color="auto"/>
              <w:bottom w:val="single" w:sz="6" w:space="0" w:color="auto"/>
              <w:right w:val="single" w:sz="6" w:space="0" w:color="auto"/>
            </w:tcBorders>
          </w:tcPr>
          <w:p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09/12/18</w:t>
            </w:r>
          </w:p>
        </w:tc>
        <w:tc>
          <w:tcPr>
            <w:tcW w:w="6673" w:type="dxa"/>
            <w:tcBorders>
              <w:top w:val="single" w:sz="6" w:space="0" w:color="auto"/>
              <w:left w:val="single" w:sz="6" w:space="0" w:color="auto"/>
              <w:bottom w:val="single" w:sz="6" w:space="0" w:color="auto"/>
              <w:right w:val="single" w:sz="6" w:space="0" w:color="auto"/>
            </w:tcBorders>
          </w:tcPr>
          <w:p w:rsidR="003A57D6" w:rsidRPr="003A57D6" w:rsidRDefault="005149F6" w:rsidP="003A57D6">
            <w:pPr>
              <w:pStyle w:val="NoSpacing"/>
              <w:rPr>
                <w:rFonts w:ascii="Times New Roman" w:hAnsi="Times New Roman" w:cs="Times New Roman"/>
                <w:sz w:val="24"/>
                <w:szCs w:val="24"/>
              </w:rPr>
            </w:pPr>
            <w:r>
              <w:rPr>
                <w:rFonts w:ascii="Times New Roman" w:hAnsi="Times New Roman" w:cs="Times New Roman"/>
                <w:sz w:val="24"/>
                <w:szCs w:val="24"/>
              </w:rPr>
              <w:t xml:space="preserve">Content adhere to relevant parts of the template </w:t>
            </w: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EF3DAD" w:rsidRDefault="00EF3DAD" w:rsidP="003A57D6">
            <w:pPr>
              <w:pStyle w:val="NoSpacing"/>
              <w:rPr>
                <w:rFonts w:ascii="Times New Roman" w:hAnsi="Times New Roman" w:cs="Times New Roman"/>
                <w:sz w:val="24"/>
                <w:szCs w:val="24"/>
              </w:rPr>
            </w:pPr>
            <w:r w:rsidRPr="00EF3DAD">
              <w:rPr>
                <w:rFonts w:ascii="Times New Roman" w:hAnsi="Times New Roman" w:cs="Times New Roman"/>
                <w:sz w:val="24"/>
                <w:szCs w:val="24"/>
              </w:rPr>
              <w:t>Rev .1</w:t>
            </w:r>
          </w:p>
        </w:tc>
        <w:tc>
          <w:tcPr>
            <w:tcW w:w="1543" w:type="dxa"/>
            <w:tcBorders>
              <w:top w:val="single" w:sz="6" w:space="0" w:color="auto"/>
              <w:left w:val="single" w:sz="6" w:space="0" w:color="auto"/>
              <w:bottom w:val="single" w:sz="6" w:space="0" w:color="auto"/>
              <w:right w:val="single" w:sz="6" w:space="0" w:color="auto"/>
            </w:tcBorders>
          </w:tcPr>
          <w:p w:rsidR="003A57D6" w:rsidRPr="00EF3DAD" w:rsidRDefault="00EF3DAD" w:rsidP="003A57D6">
            <w:pPr>
              <w:pStyle w:val="NoSpacing"/>
              <w:rPr>
                <w:rFonts w:ascii="Times New Roman" w:hAnsi="Times New Roman" w:cs="Times New Roman"/>
                <w:sz w:val="24"/>
                <w:szCs w:val="24"/>
              </w:rPr>
            </w:pPr>
            <w:r w:rsidRPr="00EF3DAD">
              <w:rPr>
                <w:rFonts w:ascii="Times New Roman" w:hAnsi="Times New Roman" w:cs="Times New Roman"/>
                <w:sz w:val="24"/>
                <w:szCs w:val="24"/>
              </w:rPr>
              <w:t>10/1</w:t>
            </w:r>
            <w:r w:rsidR="00D81EF9">
              <w:rPr>
                <w:rFonts w:ascii="Times New Roman" w:hAnsi="Times New Roman" w:cs="Times New Roman"/>
                <w:sz w:val="24"/>
                <w:szCs w:val="24"/>
              </w:rPr>
              <w:t>5</w:t>
            </w:r>
            <w:r w:rsidRPr="00EF3DAD">
              <w:rPr>
                <w:rFonts w:ascii="Times New Roman" w:hAnsi="Times New Roman" w:cs="Times New Roman"/>
                <w:sz w:val="24"/>
                <w:szCs w:val="24"/>
                <w:vertAlign w:val="superscript"/>
              </w:rPr>
              <w:t>th</w:t>
            </w:r>
            <w:r w:rsidRPr="00EF3DAD">
              <w:rPr>
                <w:rFonts w:ascii="Times New Roman" w:hAnsi="Times New Roman" w:cs="Times New Roman"/>
                <w:sz w:val="24"/>
                <w:szCs w:val="24"/>
              </w:rPr>
              <w:t>/18</w:t>
            </w:r>
          </w:p>
        </w:tc>
        <w:tc>
          <w:tcPr>
            <w:tcW w:w="6673" w:type="dxa"/>
            <w:tcBorders>
              <w:top w:val="single" w:sz="6" w:space="0" w:color="auto"/>
              <w:left w:val="single" w:sz="6" w:space="0" w:color="auto"/>
              <w:bottom w:val="single" w:sz="6" w:space="0" w:color="auto"/>
              <w:right w:val="single" w:sz="6" w:space="0" w:color="auto"/>
            </w:tcBorders>
          </w:tcPr>
          <w:p w:rsidR="003A57D6" w:rsidRPr="00EF3DAD" w:rsidRDefault="00D81EF9" w:rsidP="003A57D6">
            <w:pPr>
              <w:pStyle w:val="NoSpacing"/>
              <w:rPr>
                <w:rFonts w:ascii="Times New Roman" w:hAnsi="Times New Roman" w:cs="Times New Roman"/>
                <w:sz w:val="24"/>
                <w:szCs w:val="24"/>
              </w:rPr>
            </w:pPr>
            <w:r>
              <w:rPr>
                <w:rFonts w:ascii="Times New Roman" w:hAnsi="Times New Roman" w:cs="Times New Roman"/>
                <w:sz w:val="24"/>
                <w:szCs w:val="24"/>
              </w:rPr>
              <w:t xml:space="preserve">E-R and Relationship Diagram was added </w:t>
            </w: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r>
      <w:tr w:rsidR="003A57D6" w:rsidRPr="003A57D6" w:rsidTr="00037812">
        <w:tc>
          <w:tcPr>
            <w:tcW w:w="1440"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154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c>
          <w:tcPr>
            <w:tcW w:w="6673" w:type="dxa"/>
            <w:tcBorders>
              <w:top w:val="single" w:sz="6" w:space="0" w:color="auto"/>
              <w:left w:val="single" w:sz="6" w:space="0" w:color="auto"/>
              <w:bottom w:val="single" w:sz="6" w:space="0" w:color="auto"/>
              <w:right w:val="single" w:sz="6" w:space="0" w:color="auto"/>
            </w:tcBorders>
          </w:tcPr>
          <w:p w:rsidR="003A57D6" w:rsidRPr="003A57D6" w:rsidRDefault="003A57D6" w:rsidP="003A57D6">
            <w:pPr>
              <w:pStyle w:val="NoSpacing"/>
              <w:rPr>
                <w:rFonts w:ascii="Times New Roman" w:hAnsi="Times New Roman" w:cs="Times New Roman"/>
                <w:sz w:val="48"/>
                <w:szCs w:val="48"/>
              </w:rPr>
            </w:pPr>
          </w:p>
        </w:tc>
      </w:tr>
    </w:tbl>
    <w:p w:rsidR="003A57D6" w:rsidRPr="003A57D6" w:rsidRDefault="003A57D6" w:rsidP="003A57D6">
      <w:pPr>
        <w:pStyle w:val="NoSpacing"/>
        <w:rPr>
          <w:rFonts w:ascii="Times New Roman" w:hAnsi="Times New Roman" w:cs="Times New Roman"/>
          <w:sz w:val="48"/>
          <w:szCs w:val="48"/>
        </w:rPr>
      </w:pPr>
    </w:p>
    <w:p w:rsidR="003A57D6" w:rsidRDefault="003A57D6" w:rsidP="003A57D6">
      <w:pPr>
        <w:pStyle w:val="NoSpacing"/>
        <w:rPr>
          <w:rFonts w:ascii="Times New Roman" w:hAnsi="Times New Roman" w:cs="Times New Roman"/>
          <w:sz w:val="48"/>
          <w:szCs w:val="48"/>
        </w:rPr>
      </w:pPr>
    </w:p>
    <w:p w:rsidR="00BB7F56" w:rsidRDefault="00BB7F56" w:rsidP="00EF3DAD">
      <w:pPr>
        <w:pStyle w:val="NoSpacing"/>
        <w:jc w:val="center"/>
        <w:rPr>
          <w:rFonts w:ascii="Times New Roman" w:hAnsi="Times New Roman" w:cs="Times New Roman"/>
          <w:sz w:val="48"/>
          <w:szCs w:val="48"/>
        </w:rPr>
      </w:pPr>
    </w:p>
    <w:p w:rsidR="00BB7F56" w:rsidRDefault="00BB7F56" w:rsidP="003A57D6">
      <w:pPr>
        <w:pStyle w:val="NoSpacing"/>
        <w:rPr>
          <w:rFonts w:ascii="Times New Roman" w:hAnsi="Times New Roman" w:cs="Times New Roman"/>
          <w:sz w:val="48"/>
          <w:szCs w:val="48"/>
        </w:rPr>
      </w:pPr>
    </w:p>
    <w:p w:rsidR="003A57D6" w:rsidRDefault="003A57D6" w:rsidP="003A57D6">
      <w:pPr>
        <w:pStyle w:val="NoSpacing"/>
        <w:rPr>
          <w:rFonts w:ascii="Times New Roman" w:hAnsi="Times New Roman" w:cs="Times New Roman"/>
          <w:sz w:val="48"/>
          <w:szCs w:val="48"/>
        </w:rPr>
      </w:pPr>
    </w:p>
    <w:p w:rsidR="00AE6B26" w:rsidRDefault="00AE6B26" w:rsidP="003A57D6">
      <w:pPr>
        <w:pStyle w:val="NoSpacing"/>
        <w:rPr>
          <w:rFonts w:ascii="Times New Roman" w:hAnsi="Times New Roman" w:cs="Times New Roman"/>
          <w:sz w:val="48"/>
          <w:szCs w:val="48"/>
        </w:rPr>
      </w:pPr>
    </w:p>
    <w:p w:rsidR="00F46B40" w:rsidRDefault="00F46B40" w:rsidP="003A57D6">
      <w:pPr>
        <w:pStyle w:val="NoSpacing"/>
        <w:rPr>
          <w:rFonts w:ascii="Times New Roman" w:hAnsi="Times New Roman" w:cs="Times New Roman"/>
          <w:sz w:val="48"/>
          <w:szCs w:val="48"/>
        </w:rPr>
      </w:pPr>
    </w:p>
    <w:p w:rsidR="00037812" w:rsidRDefault="00037812" w:rsidP="003A57D6">
      <w:pPr>
        <w:pStyle w:val="NoSpacing"/>
        <w:rPr>
          <w:rFonts w:ascii="Times New Roman" w:hAnsi="Times New Roman" w:cs="Times New Roman"/>
          <w:sz w:val="48"/>
          <w:szCs w:val="48"/>
        </w:rPr>
      </w:pPr>
    </w:p>
    <w:p w:rsidR="00037812" w:rsidRDefault="00037812" w:rsidP="003A57D6">
      <w:pPr>
        <w:pStyle w:val="NoSpacing"/>
        <w:rPr>
          <w:rFonts w:ascii="Times New Roman" w:hAnsi="Times New Roman" w:cs="Times New Roman"/>
          <w:sz w:val="48"/>
          <w:szCs w:val="48"/>
        </w:rPr>
      </w:pPr>
    </w:p>
    <w:p w:rsidR="00037812" w:rsidRDefault="00037812" w:rsidP="003A57D6">
      <w:pPr>
        <w:pStyle w:val="NoSpacing"/>
        <w:rPr>
          <w:rFonts w:ascii="Times New Roman" w:hAnsi="Times New Roman" w:cs="Times New Roman"/>
          <w:sz w:val="48"/>
          <w:szCs w:val="48"/>
        </w:rPr>
      </w:pPr>
    </w:p>
    <w:p w:rsidR="00B11437" w:rsidRDefault="00B11437" w:rsidP="003A57D6">
      <w:pPr>
        <w:pStyle w:val="NoSpacing"/>
        <w:rPr>
          <w:rFonts w:ascii="Times New Roman" w:hAnsi="Times New Roman" w:cs="Times New Roman"/>
          <w:sz w:val="48"/>
          <w:szCs w:val="48"/>
        </w:rPr>
      </w:pPr>
    </w:p>
    <w:p w:rsidR="00B11437" w:rsidRDefault="00B11437" w:rsidP="003A57D6">
      <w:pPr>
        <w:pStyle w:val="NoSpacing"/>
        <w:rPr>
          <w:rFonts w:ascii="Times New Roman" w:hAnsi="Times New Roman" w:cs="Times New Roman"/>
          <w:sz w:val="48"/>
          <w:szCs w:val="48"/>
        </w:rPr>
      </w:pPr>
    </w:p>
    <w:p w:rsidR="00B11437" w:rsidRDefault="00B11437" w:rsidP="003A57D6">
      <w:pPr>
        <w:pStyle w:val="NoSpacing"/>
        <w:rPr>
          <w:rFonts w:ascii="Times New Roman" w:hAnsi="Times New Roman" w:cs="Times New Roman"/>
          <w:sz w:val="48"/>
          <w:szCs w:val="48"/>
        </w:rPr>
      </w:pPr>
    </w:p>
    <w:sdt>
      <w:sdtPr>
        <w:rPr>
          <w:rFonts w:ascii="Times New Roman" w:eastAsia="Times New Roman" w:hAnsi="Times New Roman" w:cs="Times New Roman"/>
          <w:color w:val="auto"/>
          <w:sz w:val="22"/>
          <w:szCs w:val="20"/>
        </w:rPr>
        <w:id w:val="2005780677"/>
        <w:docPartObj>
          <w:docPartGallery w:val="Table of Contents"/>
          <w:docPartUnique/>
        </w:docPartObj>
      </w:sdtPr>
      <w:sdtEndPr>
        <w:rPr>
          <w:b/>
          <w:bCs/>
          <w:noProof/>
        </w:rPr>
      </w:sdtEndPr>
      <w:sdtContent>
        <w:p w:rsidR="00F46B40" w:rsidRDefault="00F46B40" w:rsidP="001A4FB0">
          <w:pPr>
            <w:pStyle w:val="TOCHeading"/>
          </w:pPr>
          <w:r>
            <w:t>Table of Contents</w:t>
          </w:r>
        </w:p>
        <w:p w:rsidR="00947695" w:rsidRDefault="0098534F">
          <w:pPr>
            <w:pStyle w:val="TOC1"/>
            <w:tabs>
              <w:tab w:val="right" w:leader="dot" w:pos="9350"/>
            </w:tabs>
            <w:rPr>
              <w:rFonts w:asciiTheme="minorHAnsi" w:eastAsiaTheme="minorEastAsia" w:hAnsiTheme="minorHAnsi" w:cstheme="minorBidi"/>
              <w:noProof/>
              <w:szCs w:val="22"/>
            </w:rPr>
          </w:pPr>
          <w:r>
            <w:rPr>
              <w:b/>
              <w:bCs/>
              <w:noProof/>
            </w:rPr>
            <w:fldChar w:fldCharType="begin"/>
          </w:r>
          <w:r w:rsidR="00F46B40">
            <w:rPr>
              <w:b/>
              <w:bCs/>
              <w:noProof/>
            </w:rPr>
            <w:instrText xml:space="preserve"> TOC \o "1-3" \h \z \u </w:instrText>
          </w:r>
          <w:r>
            <w:rPr>
              <w:b/>
              <w:bCs/>
              <w:noProof/>
            </w:rPr>
            <w:fldChar w:fldCharType="separate"/>
          </w:r>
          <w:hyperlink w:anchor="_Toc527558583" w:history="1">
            <w:r w:rsidR="00947695" w:rsidRPr="000068FD">
              <w:rPr>
                <w:rStyle w:val="Hyperlink"/>
                <w:noProof/>
              </w:rPr>
              <w:t>Sign offs</w:t>
            </w:r>
            <w:r w:rsidR="00947695">
              <w:rPr>
                <w:noProof/>
                <w:webHidden/>
              </w:rPr>
              <w:tab/>
            </w:r>
            <w:r>
              <w:rPr>
                <w:noProof/>
                <w:webHidden/>
              </w:rPr>
              <w:fldChar w:fldCharType="begin"/>
            </w:r>
            <w:r w:rsidR="00947695">
              <w:rPr>
                <w:noProof/>
                <w:webHidden/>
              </w:rPr>
              <w:instrText xml:space="preserve"> PAGEREF _Toc527558583 \h </w:instrText>
            </w:r>
            <w:r>
              <w:rPr>
                <w:noProof/>
                <w:webHidden/>
              </w:rPr>
            </w:r>
            <w:r>
              <w:rPr>
                <w:noProof/>
                <w:webHidden/>
              </w:rPr>
              <w:fldChar w:fldCharType="separate"/>
            </w:r>
            <w:r w:rsidR="00947695">
              <w:rPr>
                <w:noProof/>
                <w:webHidden/>
              </w:rPr>
              <w:t>5</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584" w:history="1">
            <w:r w:rsidR="00947695" w:rsidRPr="000068FD">
              <w:rPr>
                <w:rStyle w:val="Hyperlink"/>
                <w:noProof/>
              </w:rPr>
              <w:t>Introduction</w:t>
            </w:r>
            <w:r w:rsidR="00947695">
              <w:rPr>
                <w:noProof/>
                <w:webHidden/>
              </w:rPr>
              <w:tab/>
            </w:r>
            <w:r>
              <w:rPr>
                <w:noProof/>
                <w:webHidden/>
              </w:rPr>
              <w:fldChar w:fldCharType="begin"/>
            </w:r>
            <w:r w:rsidR="00947695">
              <w:rPr>
                <w:noProof/>
                <w:webHidden/>
              </w:rPr>
              <w:instrText xml:space="preserve"> PAGEREF _Toc527558584 \h </w:instrText>
            </w:r>
            <w:r>
              <w:rPr>
                <w:noProof/>
                <w:webHidden/>
              </w:rPr>
            </w:r>
            <w:r>
              <w:rPr>
                <w:noProof/>
                <w:webHidden/>
              </w:rPr>
              <w:fldChar w:fldCharType="separate"/>
            </w:r>
            <w:r w:rsidR="00947695">
              <w:rPr>
                <w:noProof/>
                <w:webHidden/>
              </w:rPr>
              <w:t>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85" w:history="1">
            <w:r w:rsidR="00947695" w:rsidRPr="000068FD">
              <w:rPr>
                <w:rStyle w:val="Hyperlink"/>
                <w:noProof/>
              </w:rPr>
              <w:t>Problem Statement</w:t>
            </w:r>
            <w:r w:rsidR="00947695">
              <w:rPr>
                <w:noProof/>
                <w:webHidden/>
              </w:rPr>
              <w:tab/>
            </w:r>
            <w:r>
              <w:rPr>
                <w:noProof/>
                <w:webHidden/>
              </w:rPr>
              <w:fldChar w:fldCharType="begin"/>
            </w:r>
            <w:r w:rsidR="00947695">
              <w:rPr>
                <w:noProof/>
                <w:webHidden/>
              </w:rPr>
              <w:instrText xml:space="preserve"> PAGEREF _Toc527558585 \h </w:instrText>
            </w:r>
            <w:r>
              <w:rPr>
                <w:noProof/>
                <w:webHidden/>
              </w:rPr>
            </w:r>
            <w:r>
              <w:rPr>
                <w:noProof/>
                <w:webHidden/>
              </w:rPr>
              <w:fldChar w:fldCharType="separate"/>
            </w:r>
            <w:r w:rsidR="00947695">
              <w:rPr>
                <w:noProof/>
                <w:webHidden/>
              </w:rPr>
              <w:t>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86" w:history="1">
            <w:r w:rsidR="00947695" w:rsidRPr="000068FD">
              <w:rPr>
                <w:rStyle w:val="Hyperlink"/>
                <w:noProof/>
              </w:rPr>
              <w:t>Purpose</w:t>
            </w:r>
            <w:r w:rsidR="00947695">
              <w:rPr>
                <w:noProof/>
                <w:webHidden/>
              </w:rPr>
              <w:tab/>
            </w:r>
            <w:r>
              <w:rPr>
                <w:noProof/>
                <w:webHidden/>
              </w:rPr>
              <w:fldChar w:fldCharType="begin"/>
            </w:r>
            <w:r w:rsidR="00947695">
              <w:rPr>
                <w:noProof/>
                <w:webHidden/>
              </w:rPr>
              <w:instrText xml:space="preserve"> PAGEREF _Toc527558586 \h </w:instrText>
            </w:r>
            <w:r>
              <w:rPr>
                <w:noProof/>
                <w:webHidden/>
              </w:rPr>
            </w:r>
            <w:r>
              <w:rPr>
                <w:noProof/>
                <w:webHidden/>
              </w:rPr>
              <w:fldChar w:fldCharType="separate"/>
            </w:r>
            <w:r w:rsidR="00947695">
              <w:rPr>
                <w:noProof/>
                <w:webHidden/>
              </w:rPr>
              <w:t>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87" w:history="1">
            <w:r w:rsidR="00947695" w:rsidRPr="000068FD">
              <w:rPr>
                <w:rStyle w:val="Hyperlink"/>
                <w:noProof/>
              </w:rPr>
              <w:t>INTENDED AUDIENCE AND READING SUGGESTIONS</w:t>
            </w:r>
            <w:r w:rsidR="00947695">
              <w:rPr>
                <w:noProof/>
                <w:webHidden/>
              </w:rPr>
              <w:tab/>
            </w:r>
            <w:r>
              <w:rPr>
                <w:noProof/>
                <w:webHidden/>
              </w:rPr>
              <w:fldChar w:fldCharType="begin"/>
            </w:r>
            <w:r w:rsidR="00947695">
              <w:rPr>
                <w:noProof/>
                <w:webHidden/>
              </w:rPr>
              <w:instrText xml:space="preserve"> PAGEREF _Toc527558587 \h </w:instrText>
            </w:r>
            <w:r>
              <w:rPr>
                <w:noProof/>
                <w:webHidden/>
              </w:rPr>
            </w:r>
            <w:r>
              <w:rPr>
                <w:noProof/>
                <w:webHidden/>
              </w:rPr>
              <w:fldChar w:fldCharType="separate"/>
            </w:r>
            <w:r w:rsidR="00947695">
              <w:rPr>
                <w:noProof/>
                <w:webHidden/>
              </w:rPr>
              <w:t>8</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88" w:history="1">
            <w:r w:rsidR="00947695" w:rsidRPr="000068FD">
              <w:rPr>
                <w:rStyle w:val="Hyperlink"/>
                <w:noProof/>
              </w:rPr>
              <w:t>Scope</w:t>
            </w:r>
            <w:r w:rsidR="00947695">
              <w:rPr>
                <w:noProof/>
                <w:webHidden/>
              </w:rPr>
              <w:tab/>
            </w:r>
            <w:r>
              <w:rPr>
                <w:noProof/>
                <w:webHidden/>
              </w:rPr>
              <w:fldChar w:fldCharType="begin"/>
            </w:r>
            <w:r w:rsidR="00947695">
              <w:rPr>
                <w:noProof/>
                <w:webHidden/>
              </w:rPr>
              <w:instrText xml:space="preserve"> PAGEREF _Toc527558588 \h </w:instrText>
            </w:r>
            <w:r>
              <w:rPr>
                <w:noProof/>
                <w:webHidden/>
              </w:rPr>
            </w:r>
            <w:r>
              <w:rPr>
                <w:noProof/>
                <w:webHidden/>
              </w:rPr>
              <w:fldChar w:fldCharType="separate"/>
            </w:r>
            <w:r w:rsidR="00947695">
              <w:rPr>
                <w:noProof/>
                <w:webHidden/>
              </w:rPr>
              <w:t>8</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589" w:history="1">
            <w:r w:rsidR="00947695" w:rsidRPr="000068FD">
              <w:rPr>
                <w:rStyle w:val="Hyperlink"/>
                <w:noProof/>
              </w:rPr>
              <w:t>System overview</w:t>
            </w:r>
            <w:r w:rsidR="00947695">
              <w:rPr>
                <w:noProof/>
                <w:webHidden/>
              </w:rPr>
              <w:tab/>
            </w:r>
            <w:r>
              <w:rPr>
                <w:noProof/>
                <w:webHidden/>
              </w:rPr>
              <w:fldChar w:fldCharType="begin"/>
            </w:r>
            <w:r w:rsidR="00947695">
              <w:rPr>
                <w:noProof/>
                <w:webHidden/>
              </w:rPr>
              <w:instrText xml:space="preserve"> PAGEREF _Toc527558589 \h </w:instrText>
            </w:r>
            <w:r>
              <w:rPr>
                <w:noProof/>
                <w:webHidden/>
              </w:rPr>
            </w:r>
            <w:r>
              <w:rPr>
                <w:noProof/>
                <w:webHidden/>
              </w:rPr>
              <w:fldChar w:fldCharType="separate"/>
            </w:r>
            <w:r w:rsidR="00947695">
              <w:rPr>
                <w:noProof/>
                <w:webHidden/>
              </w:rPr>
              <w:t>9</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590" w:history="1">
            <w:r w:rsidR="00947695" w:rsidRPr="000068FD">
              <w:rPr>
                <w:rStyle w:val="Hyperlink"/>
                <w:noProof/>
              </w:rPr>
              <w:t>DATABASE ADMINISTRATIVE INFORMATION</w:t>
            </w:r>
            <w:r w:rsidR="00947695">
              <w:rPr>
                <w:noProof/>
                <w:webHidden/>
              </w:rPr>
              <w:tab/>
            </w:r>
            <w:r>
              <w:rPr>
                <w:noProof/>
                <w:webHidden/>
              </w:rPr>
              <w:fldChar w:fldCharType="begin"/>
            </w:r>
            <w:r w:rsidR="00947695">
              <w:rPr>
                <w:noProof/>
                <w:webHidden/>
              </w:rPr>
              <w:instrText xml:space="preserve"> PAGEREF _Toc527558590 \h </w:instrText>
            </w:r>
            <w:r>
              <w:rPr>
                <w:noProof/>
                <w:webHidden/>
              </w:rPr>
            </w:r>
            <w:r>
              <w:rPr>
                <w:noProof/>
                <w:webHidden/>
              </w:rPr>
              <w:fldChar w:fldCharType="separate"/>
            </w:r>
            <w:r w:rsidR="00947695">
              <w:rPr>
                <w:noProof/>
                <w:webHidden/>
              </w:rPr>
              <w:t>11</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1" w:history="1">
            <w:r w:rsidR="00947695" w:rsidRPr="000068FD">
              <w:rPr>
                <w:rStyle w:val="Hyperlink"/>
                <w:noProof/>
              </w:rPr>
              <w:t>Responsibility</w:t>
            </w:r>
            <w:r w:rsidR="00947695">
              <w:rPr>
                <w:noProof/>
                <w:webHidden/>
              </w:rPr>
              <w:tab/>
            </w:r>
            <w:r>
              <w:rPr>
                <w:noProof/>
                <w:webHidden/>
              </w:rPr>
              <w:fldChar w:fldCharType="begin"/>
            </w:r>
            <w:r w:rsidR="00947695">
              <w:rPr>
                <w:noProof/>
                <w:webHidden/>
              </w:rPr>
              <w:instrText xml:space="preserve"> PAGEREF _Toc527558591 \h </w:instrText>
            </w:r>
            <w:r>
              <w:rPr>
                <w:noProof/>
                <w:webHidden/>
              </w:rPr>
            </w:r>
            <w:r>
              <w:rPr>
                <w:noProof/>
                <w:webHidden/>
              </w:rPr>
              <w:fldChar w:fldCharType="separate"/>
            </w:r>
            <w:r w:rsidR="00947695">
              <w:rPr>
                <w:noProof/>
                <w:webHidden/>
              </w:rPr>
              <w:t>11</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2" w:history="1">
            <w:r w:rsidR="00947695" w:rsidRPr="000068FD">
              <w:rPr>
                <w:rStyle w:val="Hyperlink"/>
                <w:noProof/>
              </w:rPr>
              <w:t>User class and Characteristics</w:t>
            </w:r>
            <w:r w:rsidR="00947695">
              <w:rPr>
                <w:noProof/>
                <w:webHidden/>
              </w:rPr>
              <w:tab/>
            </w:r>
            <w:r>
              <w:rPr>
                <w:noProof/>
                <w:webHidden/>
              </w:rPr>
              <w:fldChar w:fldCharType="begin"/>
            </w:r>
            <w:r w:rsidR="00947695">
              <w:rPr>
                <w:noProof/>
                <w:webHidden/>
              </w:rPr>
              <w:instrText xml:space="preserve"> PAGEREF _Toc527558592 \h </w:instrText>
            </w:r>
            <w:r>
              <w:rPr>
                <w:noProof/>
                <w:webHidden/>
              </w:rPr>
            </w:r>
            <w:r>
              <w:rPr>
                <w:noProof/>
                <w:webHidden/>
              </w:rPr>
              <w:fldChar w:fldCharType="separate"/>
            </w:r>
            <w:r w:rsidR="00947695">
              <w:rPr>
                <w:noProof/>
                <w:webHidden/>
              </w:rPr>
              <w:t>11</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3" w:history="1">
            <w:r w:rsidR="00947695" w:rsidRPr="000068FD">
              <w:rPr>
                <w:rStyle w:val="Hyperlink"/>
                <w:rFonts w:eastAsiaTheme="minorHAnsi"/>
                <w:noProof/>
              </w:rPr>
              <w:t>User Class 1 – Owner</w:t>
            </w:r>
            <w:r w:rsidR="00947695">
              <w:rPr>
                <w:noProof/>
                <w:webHidden/>
              </w:rPr>
              <w:tab/>
            </w:r>
            <w:r>
              <w:rPr>
                <w:noProof/>
                <w:webHidden/>
              </w:rPr>
              <w:fldChar w:fldCharType="begin"/>
            </w:r>
            <w:r w:rsidR="00947695">
              <w:rPr>
                <w:noProof/>
                <w:webHidden/>
              </w:rPr>
              <w:instrText xml:space="preserve"> PAGEREF _Toc527558593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3"/>
            <w:tabs>
              <w:tab w:val="left" w:pos="880"/>
              <w:tab w:val="right" w:leader="dot" w:pos="9350"/>
            </w:tabs>
            <w:rPr>
              <w:rFonts w:asciiTheme="minorHAnsi" w:eastAsiaTheme="minorEastAsia" w:hAnsiTheme="minorHAnsi" w:cstheme="minorBidi"/>
              <w:noProof/>
              <w:szCs w:val="22"/>
            </w:rPr>
          </w:pPr>
          <w:hyperlink w:anchor="_Toc527558594"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Pr>
                <w:noProof/>
                <w:webHidden/>
              </w:rPr>
              <w:fldChar w:fldCharType="begin"/>
            </w:r>
            <w:r w:rsidR="00947695">
              <w:rPr>
                <w:noProof/>
                <w:webHidden/>
              </w:rPr>
              <w:instrText xml:space="preserve"> PAGEREF _Toc527558594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5" w:history="1">
            <w:r w:rsidR="00947695" w:rsidRPr="000068FD">
              <w:rPr>
                <w:rStyle w:val="Hyperlink"/>
                <w:rFonts w:eastAsiaTheme="minorHAnsi"/>
                <w:noProof/>
              </w:rPr>
              <w:t>Users Class 2- Owners and Administrators</w:t>
            </w:r>
            <w:r w:rsidR="00947695">
              <w:rPr>
                <w:noProof/>
                <w:webHidden/>
              </w:rPr>
              <w:tab/>
            </w:r>
            <w:r>
              <w:rPr>
                <w:noProof/>
                <w:webHidden/>
              </w:rPr>
              <w:fldChar w:fldCharType="begin"/>
            </w:r>
            <w:r w:rsidR="00947695">
              <w:rPr>
                <w:noProof/>
                <w:webHidden/>
              </w:rPr>
              <w:instrText xml:space="preserve"> PAGEREF _Toc527558595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3"/>
            <w:tabs>
              <w:tab w:val="left" w:pos="880"/>
              <w:tab w:val="right" w:leader="dot" w:pos="9350"/>
            </w:tabs>
            <w:rPr>
              <w:rFonts w:asciiTheme="minorHAnsi" w:eastAsiaTheme="minorEastAsia" w:hAnsiTheme="minorHAnsi" w:cstheme="minorBidi"/>
              <w:noProof/>
              <w:szCs w:val="22"/>
            </w:rPr>
          </w:pPr>
          <w:hyperlink w:anchor="_Toc527558596"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Pr>
                <w:noProof/>
                <w:webHidden/>
              </w:rPr>
              <w:fldChar w:fldCharType="begin"/>
            </w:r>
            <w:r w:rsidR="00947695">
              <w:rPr>
                <w:noProof/>
                <w:webHidden/>
              </w:rPr>
              <w:instrText xml:space="preserve"> PAGEREF _Toc527558596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7" w:history="1">
            <w:r w:rsidR="00947695" w:rsidRPr="000068FD">
              <w:rPr>
                <w:rStyle w:val="Hyperlink"/>
                <w:rFonts w:eastAsiaTheme="minorHAnsi"/>
                <w:noProof/>
              </w:rPr>
              <w:t>Users Class 3- Drivers</w:t>
            </w:r>
            <w:r w:rsidR="00947695">
              <w:rPr>
                <w:noProof/>
                <w:webHidden/>
              </w:rPr>
              <w:tab/>
            </w:r>
            <w:r>
              <w:rPr>
                <w:noProof/>
                <w:webHidden/>
              </w:rPr>
              <w:fldChar w:fldCharType="begin"/>
            </w:r>
            <w:r w:rsidR="00947695">
              <w:rPr>
                <w:noProof/>
                <w:webHidden/>
              </w:rPr>
              <w:instrText xml:space="preserve"> PAGEREF _Toc527558597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3"/>
            <w:tabs>
              <w:tab w:val="left" w:pos="880"/>
              <w:tab w:val="right" w:leader="dot" w:pos="9350"/>
            </w:tabs>
            <w:rPr>
              <w:rFonts w:asciiTheme="minorHAnsi" w:eastAsiaTheme="minorEastAsia" w:hAnsiTheme="minorHAnsi" w:cstheme="minorBidi"/>
              <w:noProof/>
              <w:szCs w:val="22"/>
            </w:rPr>
          </w:pPr>
          <w:hyperlink w:anchor="_Toc527558598" w:history="1">
            <w:r w:rsidR="00947695" w:rsidRPr="000068FD">
              <w:rPr>
                <w:rStyle w:val="Hyperlink"/>
                <w:rFonts w:ascii="Symbol" w:hAnsi="Symbol"/>
                <w:noProof/>
              </w:rPr>
              <w:t></w:t>
            </w:r>
            <w:r w:rsidR="00947695">
              <w:rPr>
                <w:rFonts w:asciiTheme="minorHAnsi" w:eastAsiaTheme="minorEastAsia" w:hAnsiTheme="minorHAnsi" w:cstheme="minorBidi"/>
                <w:noProof/>
                <w:szCs w:val="22"/>
              </w:rPr>
              <w:tab/>
            </w:r>
            <w:r w:rsidR="00947695" w:rsidRPr="000068FD">
              <w:rPr>
                <w:rStyle w:val="Hyperlink"/>
                <w:noProof/>
              </w:rPr>
              <w:t>Functional requirement</w:t>
            </w:r>
            <w:r w:rsidR="00947695">
              <w:rPr>
                <w:noProof/>
                <w:webHidden/>
              </w:rPr>
              <w:tab/>
            </w:r>
            <w:r>
              <w:rPr>
                <w:noProof/>
                <w:webHidden/>
              </w:rPr>
              <w:fldChar w:fldCharType="begin"/>
            </w:r>
            <w:r w:rsidR="00947695">
              <w:rPr>
                <w:noProof/>
                <w:webHidden/>
              </w:rPr>
              <w:instrText xml:space="preserve"> PAGEREF _Toc527558598 \h </w:instrText>
            </w:r>
            <w:r>
              <w:rPr>
                <w:noProof/>
                <w:webHidden/>
              </w:rPr>
            </w:r>
            <w:r>
              <w:rPr>
                <w:noProof/>
                <w:webHidden/>
              </w:rPr>
              <w:fldChar w:fldCharType="separate"/>
            </w:r>
            <w:r w:rsidR="00947695">
              <w:rPr>
                <w:noProof/>
                <w:webHidden/>
              </w:rPr>
              <w:t>12</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599" w:history="1">
            <w:r w:rsidR="00947695" w:rsidRPr="000068FD">
              <w:rPr>
                <w:rStyle w:val="Hyperlink"/>
                <w:noProof/>
              </w:rPr>
              <w:t>Operating Environment</w:t>
            </w:r>
            <w:r w:rsidR="00947695">
              <w:rPr>
                <w:noProof/>
                <w:webHidden/>
              </w:rPr>
              <w:tab/>
            </w:r>
            <w:r>
              <w:rPr>
                <w:noProof/>
                <w:webHidden/>
              </w:rPr>
              <w:fldChar w:fldCharType="begin"/>
            </w:r>
            <w:r w:rsidR="00947695">
              <w:rPr>
                <w:noProof/>
                <w:webHidden/>
              </w:rPr>
              <w:instrText xml:space="preserve"> PAGEREF _Toc527558599 \h </w:instrText>
            </w:r>
            <w:r>
              <w:rPr>
                <w:noProof/>
                <w:webHidden/>
              </w:rPr>
            </w:r>
            <w:r>
              <w:rPr>
                <w:noProof/>
                <w:webHidden/>
              </w:rPr>
              <w:fldChar w:fldCharType="separate"/>
            </w:r>
            <w:r w:rsidR="00947695">
              <w:rPr>
                <w:noProof/>
                <w:webHidden/>
              </w:rPr>
              <w:t>13</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0" w:history="1">
            <w:r w:rsidR="00947695" w:rsidRPr="000068FD">
              <w:rPr>
                <w:rStyle w:val="Hyperlink"/>
                <w:noProof/>
              </w:rPr>
              <w:t>Storage Requirement</w:t>
            </w:r>
            <w:r w:rsidR="00947695">
              <w:rPr>
                <w:noProof/>
                <w:webHidden/>
              </w:rPr>
              <w:tab/>
            </w:r>
            <w:r>
              <w:rPr>
                <w:noProof/>
                <w:webHidden/>
              </w:rPr>
              <w:fldChar w:fldCharType="begin"/>
            </w:r>
            <w:r w:rsidR="00947695">
              <w:rPr>
                <w:noProof/>
                <w:webHidden/>
              </w:rPr>
              <w:instrText xml:space="preserve"> PAGEREF _Toc527558600 \h </w:instrText>
            </w:r>
            <w:r>
              <w:rPr>
                <w:noProof/>
                <w:webHidden/>
              </w:rPr>
            </w:r>
            <w:r>
              <w:rPr>
                <w:noProof/>
                <w:webHidden/>
              </w:rPr>
              <w:fldChar w:fldCharType="separate"/>
            </w:r>
            <w:r w:rsidR="00947695">
              <w:rPr>
                <w:noProof/>
                <w:webHidden/>
              </w:rPr>
              <w:t>13</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01" w:history="1">
            <w:r w:rsidR="00947695" w:rsidRPr="000068FD">
              <w:rPr>
                <w:rStyle w:val="Hyperlink"/>
                <w:noProof/>
              </w:rPr>
              <w:t>Functional Requirements</w:t>
            </w:r>
            <w:r w:rsidR="00947695">
              <w:rPr>
                <w:noProof/>
                <w:webHidden/>
              </w:rPr>
              <w:tab/>
            </w:r>
            <w:r>
              <w:rPr>
                <w:noProof/>
                <w:webHidden/>
              </w:rPr>
              <w:fldChar w:fldCharType="begin"/>
            </w:r>
            <w:r w:rsidR="00947695">
              <w:rPr>
                <w:noProof/>
                <w:webHidden/>
              </w:rPr>
              <w:instrText xml:space="preserve"> PAGEREF _Toc527558601 \h </w:instrText>
            </w:r>
            <w:r>
              <w:rPr>
                <w:noProof/>
                <w:webHidden/>
              </w:rPr>
            </w:r>
            <w:r>
              <w:rPr>
                <w:noProof/>
                <w:webHidden/>
              </w:rPr>
              <w:fldChar w:fldCharType="separate"/>
            </w:r>
            <w:r w:rsidR="00947695">
              <w:rPr>
                <w:noProof/>
                <w:webHidden/>
              </w:rPr>
              <w:t>14</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2" w:history="1">
            <w:r w:rsidR="00947695" w:rsidRPr="000068FD">
              <w:rPr>
                <w:rStyle w:val="Hyperlink"/>
                <w:noProof/>
              </w:rPr>
              <w:t>Distributed Database:</w:t>
            </w:r>
            <w:r w:rsidR="00947695">
              <w:rPr>
                <w:noProof/>
                <w:webHidden/>
              </w:rPr>
              <w:tab/>
            </w:r>
            <w:r>
              <w:rPr>
                <w:noProof/>
                <w:webHidden/>
              </w:rPr>
              <w:fldChar w:fldCharType="begin"/>
            </w:r>
            <w:r w:rsidR="00947695">
              <w:rPr>
                <w:noProof/>
                <w:webHidden/>
              </w:rPr>
              <w:instrText xml:space="preserve"> PAGEREF _Toc527558602 \h </w:instrText>
            </w:r>
            <w:r>
              <w:rPr>
                <w:noProof/>
                <w:webHidden/>
              </w:rPr>
            </w:r>
            <w:r>
              <w:rPr>
                <w:noProof/>
                <w:webHidden/>
              </w:rPr>
              <w:fldChar w:fldCharType="separate"/>
            </w:r>
            <w:r w:rsidR="00947695">
              <w:rPr>
                <w:noProof/>
                <w:webHidden/>
              </w:rPr>
              <w:t>14</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3" w:history="1">
            <w:r w:rsidR="00947695" w:rsidRPr="000068FD">
              <w:rPr>
                <w:rStyle w:val="Hyperlink"/>
                <w:noProof/>
              </w:rPr>
              <w:t>Client/Server System</w:t>
            </w:r>
            <w:r w:rsidR="00947695">
              <w:rPr>
                <w:noProof/>
                <w:webHidden/>
              </w:rPr>
              <w:tab/>
            </w:r>
            <w:r>
              <w:rPr>
                <w:noProof/>
                <w:webHidden/>
              </w:rPr>
              <w:fldChar w:fldCharType="begin"/>
            </w:r>
            <w:r w:rsidR="00947695">
              <w:rPr>
                <w:noProof/>
                <w:webHidden/>
              </w:rPr>
              <w:instrText xml:space="preserve"> PAGEREF _Toc527558603 \h </w:instrText>
            </w:r>
            <w:r>
              <w:rPr>
                <w:noProof/>
                <w:webHidden/>
              </w:rPr>
            </w:r>
            <w:r>
              <w:rPr>
                <w:noProof/>
                <w:webHidden/>
              </w:rPr>
              <w:fldChar w:fldCharType="separate"/>
            </w:r>
            <w:r w:rsidR="00947695">
              <w:rPr>
                <w:noProof/>
                <w:webHidden/>
              </w:rPr>
              <w:t>14</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4" w:history="1">
            <w:r w:rsidR="00947695" w:rsidRPr="000068FD">
              <w:rPr>
                <w:rStyle w:val="Hyperlink"/>
                <w:noProof/>
              </w:rPr>
              <w:t>User Interface</w:t>
            </w:r>
            <w:r w:rsidR="00947695">
              <w:rPr>
                <w:noProof/>
                <w:webHidden/>
              </w:rPr>
              <w:tab/>
            </w:r>
            <w:r>
              <w:rPr>
                <w:noProof/>
                <w:webHidden/>
              </w:rPr>
              <w:fldChar w:fldCharType="begin"/>
            </w:r>
            <w:r w:rsidR="00947695">
              <w:rPr>
                <w:noProof/>
                <w:webHidden/>
              </w:rPr>
              <w:instrText xml:space="preserve"> PAGEREF _Toc527558604 \h </w:instrText>
            </w:r>
            <w:r>
              <w:rPr>
                <w:noProof/>
                <w:webHidden/>
              </w:rPr>
            </w:r>
            <w:r>
              <w:rPr>
                <w:noProof/>
                <w:webHidden/>
              </w:rPr>
              <w:fldChar w:fldCharType="separate"/>
            </w:r>
            <w:r w:rsidR="00947695">
              <w:rPr>
                <w:noProof/>
                <w:webHidden/>
              </w:rPr>
              <w:t>14</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05" w:history="1">
            <w:r w:rsidR="00947695" w:rsidRPr="000068FD">
              <w:rPr>
                <w:rStyle w:val="Hyperlink"/>
                <w:noProof/>
              </w:rPr>
              <w:t>NONFUNCTIONAL REQUIREMENTS</w:t>
            </w:r>
            <w:r w:rsidR="00947695">
              <w:rPr>
                <w:noProof/>
                <w:webHidden/>
              </w:rPr>
              <w:tab/>
            </w:r>
            <w:r>
              <w:rPr>
                <w:noProof/>
                <w:webHidden/>
              </w:rPr>
              <w:fldChar w:fldCharType="begin"/>
            </w:r>
            <w:r w:rsidR="00947695">
              <w:rPr>
                <w:noProof/>
                <w:webHidden/>
              </w:rPr>
              <w:instrText xml:space="preserve"> PAGEREF _Toc527558605 \h </w:instrText>
            </w:r>
            <w:r>
              <w:rPr>
                <w:noProof/>
                <w:webHidden/>
              </w:rPr>
            </w:r>
            <w:r>
              <w:rPr>
                <w:noProof/>
                <w:webHidden/>
              </w:rPr>
              <w:fldChar w:fldCharType="separate"/>
            </w:r>
            <w:r w:rsidR="00947695">
              <w:rPr>
                <w:noProof/>
                <w:webHidden/>
              </w:rPr>
              <w:t>15</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6" w:history="1">
            <w:r w:rsidR="00947695" w:rsidRPr="000068FD">
              <w:rPr>
                <w:rStyle w:val="Hyperlink"/>
                <w:noProof/>
              </w:rPr>
              <w:t>Performance requirements</w:t>
            </w:r>
            <w:r w:rsidR="00947695">
              <w:rPr>
                <w:noProof/>
                <w:webHidden/>
              </w:rPr>
              <w:tab/>
            </w:r>
            <w:r>
              <w:rPr>
                <w:noProof/>
                <w:webHidden/>
              </w:rPr>
              <w:fldChar w:fldCharType="begin"/>
            </w:r>
            <w:r w:rsidR="00947695">
              <w:rPr>
                <w:noProof/>
                <w:webHidden/>
              </w:rPr>
              <w:instrText xml:space="preserve"> PAGEREF _Toc527558606 \h </w:instrText>
            </w:r>
            <w:r>
              <w:rPr>
                <w:noProof/>
                <w:webHidden/>
              </w:rPr>
            </w:r>
            <w:r>
              <w:rPr>
                <w:noProof/>
                <w:webHidden/>
              </w:rPr>
              <w:fldChar w:fldCharType="separate"/>
            </w:r>
            <w:r w:rsidR="00947695">
              <w:rPr>
                <w:noProof/>
                <w:webHidden/>
              </w:rPr>
              <w:t>15</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7" w:history="1">
            <w:r w:rsidR="00947695" w:rsidRPr="000068FD">
              <w:rPr>
                <w:rStyle w:val="Hyperlink"/>
                <w:noProof/>
              </w:rPr>
              <w:t>E R Diagram</w:t>
            </w:r>
            <w:r w:rsidR="00947695">
              <w:rPr>
                <w:noProof/>
                <w:webHidden/>
              </w:rPr>
              <w:tab/>
            </w:r>
            <w:r>
              <w:rPr>
                <w:noProof/>
                <w:webHidden/>
              </w:rPr>
              <w:fldChar w:fldCharType="begin"/>
            </w:r>
            <w:r w:rsidR="00947695">
              <w:rPr>
                <w:noProof/>
                <w:webHidden/>
              </w:rPr>
              <w:instrText xml:space="preserve"> PAGEREF _Toc527558607 \h </w:instrText>
            </w:r>
            <w:r>
              <w:rPr>
                <w:noProof/>
                <w:webHidden/>
              </w:rPr>
            </w:r>
            <w:r>
              <w:rPr>
                <w:noProof/>
                <w:webHidden/>
              </w:rPr>
              <w:fldChar w:fldCharType="separate"/>
            </w:r>
            <w:r w:rsidR="00947695">
              <w:rPr>
                <w:noProof/>
                <w:webHidden/>
              </w:rPr>
              <w:t>15</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8" w:history="1">
            <w:r w:rsidR="00947695" w:rsidRPr="000068FD">
              <w:rPr>
                <w:rStyle w:val="Hyperlink"/>
                <w:noProof/>
              </w:rPr>
              <w:t>Normalization</w:t>
            </w:r>
            <w:r w:rsidR="00947695">
              <w:rPr>
                <w:noProof/>
                <w:webHidden/>
              </w:rPr>
              <w:tab/>
            </w:r>
            <w:r>
              <w:rPr>
                <w:noProof/>
                <w:webHidden/>
              </w:rPr>
              <w:fldChar w:fldCharType="begin"/>
            </w:r>
            <w:r w:rsidR="00947695">
              <w:rPr>
                <w:noProof/>
                <w:webHidden/>
              </w:rPr>
              <w:instrText xml:space="preserve"> PAGEREF _Toc527558608 \h </w:instrText>
            </w:r>
            <w:r>
              <w:rPr>
                <w:noProof/>
                <w:webHidden/>
              </w:rPr>
            </w:r>
            <w:r>
              <w:rPr>
                <w:noProof/>
                <w:webHidden/>
              </w:rPr>
              <w:fldChar w:fldCharType="separate"/>
            </w:r>
            <w:r w:rsidR="00947695">
              <w:rPr>
                <w:noProof/>
                <w:webHidden/>
              </w:rPr>
              <w:t>17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09" w:history="1">
            <w:r w:rsidR="00947695" w:rsidRPr="000068FD">
              <w:rPr>
                <w:rStyle w:val="Hyperlink"/>
                <w:noProof/>
              </w:rPr>
              <w:t>Safety Requirements</w:t>
            </w:r>
            <w:r w:rsidR="00947695">
              <w:rPr>
                <w:noProof/>
                <w:webHidden/>
              </w:rPr>
              <w:tab/>
            </w:r>
            <w:r>
              <w:rPr>
                <w:noProof/>
                <w:webHidden/>
              </w:rPr>
              <w:fldChar w:fldCharType="begin"/>
            </w:r>
            <w:r w:rsidR="00947695">
              <w:rPr>
                <w:noProof/>
                <w:webHidden/>
              </w:rPr>
              <w:instrText xml:space="preserve"> PAGEREF _Toc527558609 \h </w:instrText>
            </w:r>
            <w:r>
              <w:rPr>
                <w:noProof/>
                <w:webHidden/>
              </w:rPr>
            </w:r>
            <w:r>
              <w:rPr>
                <w:noProof/>
                <w:webHidden/>
              </w:rPr>
              <w:fldChar w:fldCharType="separate"/>
            </w:r>
            <w:r w:rsidR="00947695">
              <w:rPr>
                <w:noProof/>
                <w:webHidden/>
              </w:rPr>
              <w:t>17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0" w:history="1">
            <w:r w:rsidR="00947695" w:rsidRPr="000068FD">
              <w:rPr>
                <w:rStyle w:val="Hyperlink"/>
                <w:noProof/>
              </w:rPr>
              <w:t>Security Requirements</w:t>
            </w:r>
            <w:r w:rsidR="00947695">
              <w:rPr>
                <w:noProof/>
                <w:webHidden/>
              </w:rPr>
              <w:tab/>
            </w:r>
            <w:r>
              <w:rPr>
                <w:noProof/>
                <w:webHidden/>
              </w:rPr>
              <w:fldChar w:fldCharType="begin"/>
            </w:r>
            <w:r w:rsidR="00947695">
              <w:rPr>
                <w:noProof/>
                <w:webHidden/>
              </w:rPr>
              <w:instrText xml:space="preserve"> PAGEREF _Toc527558610 \h </w:instrText>
            </w:r>
            <w:r>
              <w:rPr>
                <w:noProof/>
                <w:webHidden/>
              </w:rPr>
            </w:r>
            <w:r>
              <w:rPr>
                <w:noProof/>
                <w:webHidden/>
              </w:rPr>
              <w:fldChar w:fldCharType="separate"/>
            </w:r>
            <w:r w:rsidR="00947695">
              <w:rPr>
                <w:noProof/>
                <w:webHidden/>
              </w:rPr>
              <w:t>17</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1" w:history="1">
            <w:r w:rsidR="00947695" w:rsidRPr="000068FD">
              <w:rPr>
                <w:rStyle w:val="Hyperlink"/>
                <w:noProof/>
              </w:rPr>
              <w:t>Software Quality Attributes</w:t>
            </w:r>
            <w:r w:rsidR="00947695">
              <w:rPr>
                <w:noProof/>
                <w:webHidden/>
              </w:rPr>
              <w:tab/>
            </w:r>
            <w:r>
              <w:rPr>
                <w:noProof/>
                <w:webHidden/>
              </w:rPr>
              <w:fldChar w:fldCharType="begin"/>
            </w:r>
            <w:r w:rsidR="00947695">
              <w:rPr>
                <w:noProof/>
                <w:webHidden/>
              </w:rPr>
              <w:instrText xml:space="preserve"> PAGEREF _Toc527558611 \h </w:instrText>
            </w:r>
            <w:r>
              <w:rPr>
                <w:noProof/>
                <w:webHidden/>
              </w:rPr>
            </w:r>
            <w:r>
              <w:rPr>
                <w:noProof/>
                <w:webHidden/>
              </w:rPr>
              <w:fldChar w:fldCharType="separate"/>
            </w:r>
            <w:r w:rsidR="00947695">
              <w:rPr>
                <w:noProof/>
                <w:webHidden/>
              </w:rPr>
              <w:t>17</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12" w:history="1">
            <w:r w:rsidR="00947695" w:rsidRPr="000068FD">
              <w:rPr>
                <w:rStyle w:val="Hyperlink"/>
                <w:noProof/>
              </w:rPr>
              <w:t>Implementation</w:t>
            </w:r>
            <w:r w:rsidR="00947695">
              <w:rPr>
                <w:noProof/>
                <w:webHidden/>
              </w:rPr>
              <w:tab/>
            </w:r>
            <w:r>
              <w:rPr>
                <w:noProof/>
                <w:webHidden/>
              </w:rPr>
              <w:fldChar w:fldCharType="begin"/>
            </w:r>
            <w:r w:rsidR="00947695">
              <w:rPr>
                <w:noProof/>
                <w:webHidden/>
              </w:rPr>
              <w:instrText xml:space="preserve"> PAGEREF _Toc527558612 \h </w:instrText>
            </w:r>
            <w:r>
              <w:rPr>
                <w:noProof/>
                <w:webHidden/>
              </w:rPr>
            </w:r>
            <w:r>
              <w:rPr>
                <w:noProof/>
                <w:webHidden/>
              </w:rPr>
              <w:fldChar w:fldCharType="separate"/>
            </w:r>
            <w:r w:rsidR="00947695">
              <w:rPr>
                <w:noProof/>
                <w:webHidden/>
              </w:rPr>
              <w:t>18</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3" w:history="1">
            <w:r w:rsidR="00947695" w:rsidRPr="000068FD">
              <w:rPr>
                <w:rStyle w:val="Hyperlink"/>
                <w:noProof/>
              </w:rPr>
              <w:t>Phase one</w:t>
            </w:r>
            <w:r w:rsidR="00947695">
              <w:rPr>
                <w:noProof/>
                <w:webHidden/>
              </w:rPr>
              <w:tab/>
            </w:r>
            <w:r>
              <w:rPr>
                <w:noProof/>
                <w:webHidden/>
              </w:rPr>
              <w:fldChar w:fldCharType="begin"/>
            </w:r>
            <w:r w:rsidR="00947695">
              <w:rPr>
                <w:noProof/>
                <w:webHidden/>
              </w:rPr>
              <w:instrText xml:space="preserve"> PAGEREF _Toc527558613 \h </w:instrText>
            </w:r>
            <w:r>
              <w:rPr>
                <w:noProof/>
                <w:webHidden/>
              </w:rPr>
            </w:r>
            <w:r>
              <w:rPr>
                <w:noProof/>
                <w:webHidden/>
              </w:rPr>
              <w:fldChar w:fldCharType="separate"/>
            </w:r>
            <w:r w:rsidR="00947695">
              <w:rPr>
                <w:noProof/>
                <w:webHidden/>
              </w:rPr>
              <w:t>18</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4" w:history="1">
            <w:r w:rsidR="00947695" w:rsidRPr="000068FD">
              <w:rPr>
                <w:rStyle w:val="Hyperlink"/>
                <w:noProof/>
              </w:rPr>
              <w:t>Phase 2</w:t>
            </w:r>
            <w:r w:rsidR="00947695">
              <w:rPr>
                <w:noProof/>
                <w:webHidden/>
              </w:rPr>
              <w:tab/>
            </w:r>
            <w:r>
              <w:rPr>
                <w:noProof/>
                <w:webHidden/>
              </w:rPr>
              <w:fldChar w:fldCharType="begin"/>
            </w:r>
            <w:r w:rsidR="00947695">
              <w:rPr>
                <w:noProof/>
                <w:webHidden/>
              </w:rPr>
              <w:instrText xml:space="preserve"> PAGEREF _Toc527558614 \h </w:instrText>
            </w:r>
            <w:r>
              <w:rPr>
                <w:noProof/>
                <w:webHidden/>
              </w:rPr>
            </w:r>
            <w:r>
              <w:rPr>
                <w:noProof/>
                <w:webHidden/>
              </w:rPr>
              <w:fldChar w:fldCharType="separate"/>
            </w:r>
            <w:r w:rsidR="00947695">
              <w:rPr>
                <w:noProof/>
                <w:webHidden/>
              </w:rPr>
              <w:t>18</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5" w:history="1">
            <w:r w:rsidR="00947695" w:rsidRPr="000068FD">
              <w:rPr>
                <w:rStyle w:val="Hyperlink"/>
                <w:noProof/>
              </w:rPr>
              <w:t>Phase 3</w:t>
            </w:r>
            <w:r w:rsidR="00947695">
              <w:rPr>
                <w:noProof/>
                <w:webHidden/>
              </w:rPr>
              <w:tab/>
            </w:r>
            <w:r>
              <w:rPr>
                <w:noProof/>
                <w:webHidden/>
              </w:rPr>
              <w:fldChar w:fldCharType="begin"/>
            </w:r>
            <w:r w:rsidR="00947695">
              <w:rPr>
                <w:noProof/>
                <w:webHidden/>
              </w:rPr>
              <w:instrText xml:space="preserve"> PAGEREF _Toc527558615 \h </w:instrText>
            </w:r>
            <w:r>
              <w:rPr>
                <w:noProof/>
                <w:webHidden/>
              </w:rPr>
            </w:r>
            <w:r>
              <w:rPr>
                <w:noProof/>
                <w:webHidden/>
              </w:rPr>
              <w:fldChar w:fldCharType="separate"/>
            </w:r>
            <w:r w:rsidR="00947695">
              <w:rPr>
                <w:noProof/>
                <w:webHidden/>
              </w:rPr>
              <w:t>18</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16" w:history="1">
            <w:r w:rsidR="00947695" w:rsidRPr="000068FD">
              <w:rPr>
                <w:rStyle w:val="Hyperlink"/>
                <w:noProof/>
              </w:rPr>
              <w:t>Error Handling</w:t>
            </w:r>
            <w:r w:rsidR="00947695">
              <w:rPr>
                <w:noProof/>
                <w:webHidden/>
              </w:rPr>
              <w:tab/>
            </w:r>
            <w:r>
              <w:rPr>
                <w:noProof/>
                <w:webHidden/>
              </w:rPr>
              <w:fldChar w:fldCharType="begin"/>
            </w:r>
            <w:r w:rsidR="00947695">
              <w:rPr>
                <w:noProof/>
                <w:webHidden/>
              </w:rPr>
              <w:instrText xml:space="preserve"> PAGEREF _Toc527558616 \h </w:instrText>
            </w:r>
            <w:r>
              <w:rPr>
                <w:noProof/>
                <w:webHidden/>
              </w:rPr>
            </w:r>
            <w:r>
              <w:rPr>
                <w:noProof/>
                <w:webHidden/>
              </w:rPr>
              <w:fldChar w:fldCharType="separate"/>
            </w:r>
            <w:r w:rsidR="00947695">
              <w:rPr>
                <w:noProof/>
                <w:webHidden/>
              </w:rPr>
              <w:t>19</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7" w:history="1">
            <w:r w:rsidR="00947695" w:rsidRPr="000068FD">
              <w:rPr>
                <w:rStyle w:val="Hyperlink"/>
                <w:noProof/>
              </w:rPr>
              <w:t>Data lost</w:t>
            </w:r>
            <w:r w:rsidR="00947695">
              <w:rPr>
                <w:noProof/>
                <w:webHidden/>
              </w:rPr>
              <w:tab/>
            </w:r>
            <w:r>
              <w:rPr>
                <w:noProof/>
                <w:webHidden/>
              </w:rPr>
              <w:fldChar w:fldCharType="begin"/>
            </w:r>
            <w:r w:rsidR="00947695">
              <w:rPr>
                <w:noProof/>
                <w:webHidden/>
              </w:rPr>
              <w:instrText xml:space="preserve"> PAGEREF _Toc527558617 \h </w:instrText>
            </w:r>
            <w:r>
              <w:rPr>
                <w:noProof/>
                <w:webHidden/>
              </w:rPr>
            </w:r>
            <w:r>
              <w:rPr>
                <w:noProof/>
                <w:webHidden/>
              </w:rPr>
              <w:fldChar w:fldCharType="separate"/>
            </w:r>
            <w:r w:rsidR="00947695">
              <w:rPr>
                <w:noProof/>
                <w:webHidden/>
              </w:rPr>
              <w:t>19</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8" w:history="1">
            <w:r w:rsidR="00947695" w:rsidRPr="000068FD">
              <w:rPr>
                <w:rStyle w:val="Hyperlink"/>
                <w:noProof/>
              </w:rPr>
              <w:t>Accidental Data Deletion</w:t>
            </w:r>
            <w:r w:rsidR="00947695">
              <w:rPr>
                <w:noProof/>
                <w:webHidden/>
              </w:rPr>
              <w:tab/>
            </w:r>
            <w:r>
              <w:rPr>
                <w:noProof/>
                <w:webHidden/>
              </w:rPr>
              <w:fldChar w:fldCharType="begin"/>
            </w:r>
            <w:r w:rsidR="00947695">
              <w:rPr>
                <w:noProof/>
                <w:webHidden/>
              </w:rPr>
              <w:instrText xml:space="preserve"> PAGEREF _Toc527558618 \h </w:instrText>
            </w:r>
            <w:r>
              <w:rPr>
                <w:noProof/>
                <w:webHidden/>
              </w:rPr>
            </w:r>
            <w:r>
              <w:rPr>
                <w:noProof/>
                <w:webHidden/>
              </w:rPr>
              <w:fldChar w:fldCharType="separate"/>
            </w:r>
            <w:r w:rsidR="00947695">
              <w:rPr>
                <w:noProof/>
                <w:webHidden/>
              </w:rPr>
              <w:t>19</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19" w:history="1">
            <w:r w:rsidR="00947695" w:rsidRPr="000068FD">
              <w:rPr>
                <w:rStyle w:val="Hyperlink"/>
                <w:noProof/>
              </w:rPr>
              <w:t>Power failure</w:t>
            </w:r>
            <w:r w:rsidR="00947695">
              <w:rPr>
                <w:noProof/>
                <w:webHidden/>
              </w:rPr>
              <w:tab/>
            </w:r>
            <w:r>
              <w:rPr>
                <w:noProof/>
                <w:webHidden/>
              </w:rPr>
              <w:fldChar w:fldCharType="begin"/>
            </w:r>
            <w:r w:rsidR="00947695">
              <w:rPr>
                <w:noProof/>
                <w:webHidden/>
              </w:rPr>
              <w:instrText xml:space="preserve"> PAGEREF _Toc527558619 \h </w:instrText>
            </w:r>
            <w:r>
              <w:rPr>
                <w:noProof/>
                <w:webHidden/>
              </w:rPr>
            </w:r>
            <w:r>
              <w:rPr>
                <w:noProof/>
                <w:webHidden/>
              </w:rPr>
              <w:fldChar w:fldCharType="separate"/>
            </w:r>
            <w:r w:rsidR="00947695">
              <w:rPr>
                <w:noProof/>
                <w:webHidden/>
              </w:rPr>
              <w:t>19</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20" w:history="1">
            <w:r w:rsidR="00947695" w:rsidRPr="000068FD">
              <w:rPr>
                <w:rStyle w:val="Hyperlink"/>
                <w:noProof/>
              </w:rPr>
              <w:t>Hardware failure</w:t>
            </w:r>
            <w:r w:rsidR="00947695">
              <w:rPr>
                <w:noProof/>
                <w:webHidden/>
              </w:rPr>
              <w:tab/>
            </w:r>
            <w:r>
              <w:rPr>
                <w:noProof/>
                <w:webHidden/>
              </w:rPr>
              <w:fldChar w:fldCharType="begin"/>
            </w:r>
            <w:r w:rsidR="00947695">
              <w:rPr>
                <w:noProof/>
                <w:webHidden/>
              </w:rPr>
              <w:instrText xml:space="preserve"> PAGEREF _Toc527558620 \h </w:instrText>
            </w:r>
            <w:r>
              <w:rPr>
                <w:noProof/>
                <w:webHidden/>
              </w:rPr>
            </w:r>
            <w:r>
              <w:rPr>
                <w:noProof/>
                <w:webHidden/>
              </w:rPr>
              <w:fldChar w:fldCharType="separate"/>
            </w:r>
            <w:r w:rsidR="00947695">
              <w:rPr>
                <w:noProof/>
                <w:webHidden/>
              </w:rPr>
              <w:t>19</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21" w:history="1">
            <w:r w:rsidR="00947695" w:rsidRPr="000068FD">
              <w:rPr>
                <w:rStyle w:val="Hyperlink"/>
                <w:noProof/>
              </w:rPr>
              <w:t>Acronyms and Abbreviations</w:t>
            </w:r>
            <w:r w:rsidR="00947695">
              <w:rPr>
                <w:noProof/>
                <w:webHidden/>
              </w:rPr>
              <w:tab/>
            </w:r>
            <w:r>
              <w:rPr>
                <w:noProof/>
                <w:webHidden/>
              </w:rPr>
              <w:fldChar w:fldCharType="begin"/>
            </w:r>
            <w:r w:rsidR="00947695">
              <w:rPr>
                <w:noProof/>
                <w:webHidden/>
              </w:rPr>
              <w:instrText xml:space="preserve"> PAGEREF _Toc527558621 \h </w:instrText>
            </w:r>
            <w:r>
              <w:rPr>
                <w:noProof/>
                <w:webHidden/>
              </w:rPr>
            </w:r>
            <w:r>
              <w:rPr>
                <w:noProof/>
                <w:webHidden/>
              </w:rPr>
              <w:fldChar w:fldCharType="separate"/>
            </w:r>
            <w:r w:rsidR="00947695">
              <w:rPr>
                <w:noProof/>
                <w:webHidden/>
              </w:rPr>
              <w:t>20</w:t>
            </w:r>
            <w:r>
              <w:rPr>
                <w:noProof/>
                <w:webHidden/>
              </w:rPr>
              <w:fldChar w:fldCharType="end"/>
            </w:r>
          </w:hyperlink>
        </w:p>
        <w:p w:rsidR="00947695" w:rsidRDefault="0098534F">
          <w:pPr>
            <w:pStyle w:val="TOC1"/>
            <w:tabs>
              <w:tab w:val="right" w:leader="dot" w:pos="9350"/>
            </w:tabs>
            <w:rPr>
              <w:rFonts w:asciiTheme="minorHAnsi" w:eastAsiaTheme="minorEastAsia" w:hAnsiTheme="minorHAnsi" w:cstheme="minorBidi"/>
              <w:noProof/>
              <w:szCs w:val="22"/>
            </w:rPr>
          </w:pPr>
          <w:hyperlink w:anchor="_Toc527558622" w:history="1">
            <w:r w:rsidR="00947695" w:rsidRPr="000068FD">
              <w:rPr>
                <w:rStyle w:val="Hyperlink"/>
                <w:noProof/>
              </w:rPr>
              <w:t>Points of Contact</w:t>
            </w:r>
            <w:r w:rsidR="00947695">
              <w:rPr>
                <w:noProof/>
                <w:webHidden/>
              </w:rPr>
              <w:tab/>
            </w:r>
            <w:r>
              <w:rPr>
                <w:noProof/>
                <w:webHidden/>
              </w:rPr>
              <w:fldChar w:fldCharType="begin"/>
            </w:r>
            <w:r w:rsidR="00947695">
              <w:rPr>
                <w:noProof/>
                <w:webHidden/>
              </w:rPr>
              <w:instrText xml:space="preserve"> PAGEREF _Toc527558622 \h </w:instrText>
            </w:r>
            <w:r>
              <w:rPr>
                <w:noProof/>
                <w:webHidden/>
              </w:rPr>
            </w:r>
            <w:r>
              <w:rPr>
                <w:noProof/>
                <w:webHidden/>
              </w:rPr>
              <w:fldChar w:fldCharType="separate"/>
            </w:r>
            <w:r w:rsidR="00947695">
              <w:rPr>
                <w:noProof/>
                <w:webHidden/>
              </w:rPr>
              <w:t>21</w:t>
            </w:r>
            <w:r>
              <w:rPr>
                <w:noProof/>
                <w:webHidden/>
              </w:rPr>
              <w:fldChar w:fldCharType="end"/>
            </w:r>
          </w:hyperlink>
        </w:p>
        <w:p w:rsidR="00947695" w:rsidRDefault="0098534F">
          <w:pPr>
            <w:pStyle w:val="TOC2"/>
            <w:tabs>
              <w:tab w:val="right" w:leader="dot" w:pos="9350"/>
            </w:tabs>
            <w:rPr>
              <w:rFonts w:asciiTheme="minorHAnsi" w:eastAsiaTheme="minorEastAsia" w:hAnsiTheme="minorHAnsi" w:cstheme="minorBidi"/>
              <w:noProof/>
              <w:szCs w:val="22"/>
            </w:rPr>
          </w:pPr>
          <w:hyperlink w:anchor="_Toc527558623" w:history="1">
            <w:r w:rsidR="00947695" w:rsidRPr="000068FD">
              <w:rPr>
                <w:rStyle w:val="Hyperlink"/>
                <w:noProof/>
              </w:rPr>
              <w:t>Information</w:t>
            </w:r>
            <w:r w:rsidR="00947695">
              <w:rPr>
                <w:noProof/>
                <w:webHidden/>
              </w:rPr>
              <w:tab/>
            </w:r>
            <w:r>
              <w:rPr>
                <w:noProof/>
                <w:webHidden/>
              </w:rPr>
              <w:fldChar w:fldCharType="begin"/>
            </w:r>
            <w:r w:rsidR="00947695">
              <w:rPr>
                <w:noProof/>
                <w:webHidden/>
              </w:rPr>
              <w:instrText xml:space="preserve"> PAGEREF _Toc527558623 \h </w:instrText>
            </w:r>
            <w:r>
              <w:rPr>
                <w:noProof/>
                <w:webHidden/>
              </w:rPr>
            </w:r>
            <w:r>
              <w:rPr>
                <w:noProof/>
                <w:webHidden/>
              </w:rPr>
              <w:fldChar w:fldCharType="separate"/>
            </w:r>
            <w:r w:rsidR="00947695">
              <w:rPr>
                <w:noProof/>
                <w:webHidden/>
              </w:rPr>
              <w:t>21</w:t>
            </w:r>
            <w:r>
              <w:rPr>
                <w:noProof/>
                <w:webHidden/>
              </w:rPr>
              <w:fldChar w:fldCharType="end"/>
            </w:r>
          </w:hyperlink>
        </w:p>
        <w:p w:rsidR="00F46B40" w:rsidRDefault="0098534F">
          <w:r>
            <w:rPr>
              <w:b/>
              <w:bCs/>
              <w:noProof/>
            </w:rPr>
            <w:fldChar w:fldCharType="end"/>
          </w:r>
        </w:p>
      </w:sdtContent>
    </w:sdt>
    <w:p w:rsidR="00F46B40" w:rsidRDefault="00F46B40" w:rsidP="003A57D6">
      <w:pPr>
        <w:pStyle w:val="NoSpacing"/>
        <w:rPr>
          <w:rFonts w:ascii="Times New Roman" w:hAnsi="Times New Roman" w:cs="Times New Roman"/>
          <w:sz w:val="48"/>
          <w:szCs w:val="48"/>
        </w:rPr>
      </w:pPr>
    </w:p>
    <w:p w:rsidR="00F46B40" w:rsidRDefault="00F46B40" w:rsidP="003A57D6">
      <w:pPr>
        <w:pStyle w:val="NoSpacing"/>
        <w:rPr>
          <w:rFonts w:ascii="Times New Roman" w:hAnsi="Times New Roman" w:cs="Times New Roman"/>
          <w:sz w:val="48"/>
          <w:szCs w:val="48"/>
        </w:rPr>
      </w:pPr>
    </w:p>
    <w:p w:rsidR="00F46B40" w:rsidRDefault="00F46B40"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D81EF9" w:rsidRDefault="00D81EF9" w:rsidP="003A57D6">
      <w:pPr>
        <w:pStyle w:val="NoSpacing"/>
        <w:rPr>
          <w:rFonts w:ascii="Times New Roman" w:hAnsi="Times New Roman" w:cs="Times New Roman"/>
          <w:sz w:val="48"/>
          <w:szCs w:val="48"/>
        </w:rPr>
      </w:pPr>
    </w:p>
    <w:p w:rsidR="00F46B40" w:rsidRDefault="00F46B40" w:rsidP="003A57D6">
      <w:pPr>
        <w:pStyle w:val="NoSpacing"/>
        <w:rPr>
          <w:rFonts w:ascii="Times New Roman" w:hAnsi="Times New Roman" w:cs="Times New Roman"/>
          <w:sz w:val="48"/>
          <w:szCs w:val="48"/>
        </w:rPr>
      </w:pPr>
    </w:p>
    <w:p w:rsidR="00AE6B26" w:rsidRPr="001A4FB0" w:rsidRDefault="003A57D6" w:rsidP="001A4FB0">
      <w:pPr>
        <w:pStyle w:val="Heading1"/>
      </w:pPr>
      <w:bookmarkStart w:id="0" w:name="_Toc527558583"/>
      <w:r w:rsidRPr="001A4FB0">
        <w:rPr>
          <w:rFonts w:hint="cs"/>
        </w:rPr>
        <w:lastRenderedPageBreak/>
        <w:t>Sign offs</w:t>
      </w:r>
      <w:bookmarkEnd w:id="0"/>
    </w:p>
    <w:p w:rsidR="00037812" w:rsidRPr="00037812" w:rsidRDefault="00037812" w:rsidP="00037812"/>
    <w:p w:rsidR="005C1B49" w:rsidRPr="005C1B49" w:rsidRDefault="005C1B49" w:rsidP="005C1B49"/>
    <w:p w:rsidR="00AE6B26" w:rsidRPr="00AF2410" w:rsidRDefault="00037812" w:rsidP="00AE6B26">
      <w:pPr>
        <w:tabs>
          <w:tab w:val="left" w:pos="2490"/>
        </w:tabs>
        <w:rPr>
          <w:sz w:val="28"/>
          <w:szCs w:val="28"/>
        </w:rPr>
      </w:pPr>
      <w:r>
        <w:rPr>
          <w:sz w:val="28"/>
          <w:szCs w:val="28"/>
        </w:rPr>
        <w:t>We</w:t>
      </w:r>
      <w:r w:rsidR="00AE6B26" w:rsidRPr="00AF2410">
        <w:rPr>
          <w:sz w:val="28"/>
          <w:szCs w:val="28"/>
        </w:rPr>
        <w:t xml:space="preserve"> have carefully assessed the Database Specifications for the </w:t>
      </w:r>
      <w:r w:rsidR="00AE6B26" w:rsidRPr="00AF2410">
        <w:rPr>
          <w:sz w:val="28"/>
          <w:szCs w:val="28"/>
          <w:u w:val="single"/>
        </w:rPr>
        <w:t>(Time Tracker 1.0)</w:t>
      </w:r>
      <w:r w:rsidR="00AE6B26" w:rsidRPr="00AF2410">
        <w:rPr>
          <w:sz w:val="28"/>
          <w:szCs w:val="28"/>
        </w:rPr>
        <w:t xml:space="preserve">.  This document has been completed in accordance with the requirements </w:t>
      </w:r>
      <w:r w:rsidR="00C01503" w:rsidRPr="00AF2410">
        <w:rPr>
          <w:sz w:val="28"/>
          <w:szCs w:val="28"/>
        </w:rPr>
        <w:t xml:space="preserve">of 30⁰ N </w:t>
      </w:r>
      <w:r w:rsidR="00AE6B26" w:rsidRPr="00AF2410">
        <w:rPr>
          <w:sz w:val="28"/>
          <w:szCs w:val="28"/>
        </w:rPr>
        <w:t xml:space="preserve">System </w:t>
      </w:r>
      <w:r>
        <w:rPr>
          <w:sz w:val="28"/>
          <w:szCs w:val="28"/>
        </w:rPr>
        <w:t xml:space="preserve">specifications for </w:t>
      </w:r>
      <w:r w:rsidR="00AE6B26" w:rsidRPr="00AF2410">
        <w:rPr>
          <w:sz w:val="28"/>
          <w:szCs w:val="28"/>
        </w:rPr>
        <w:t>Development Methodology.</w:t>
      </w:r>
    </w:p>
    <w:p w:rsidR="00AE6B26" w:rsidRPr="00AF2410" w:rsidRDefault="00AE6B26" w:rsidP="00AE6B26">
      <w:pPr>
        <w:tabs>
          <w:tab w:val="left" w:pos="2490"/>
        </w:tabs>
        <w:rPr>
          <w:sz w:val="28"/>
          <w:szCs w:val="28"/>
        </w:rPr>
      </w:pPr>
    </w:p>
    <w:p w:rsidR="00AE6B26" w:rsidRPr="00AF2410" w:rsidRDefault="00AE6B26" w:rsidP="00AE6B26">
      <w:pPr>
        <w:tabs>
          <w:tab w:val="left" w:pos="2490"/>
        </w:tabs>
        <w:rPr>
          <w:sz w:val="28"/>
          <w:szCs w:val="28"/>
        </w:rPr>
      </w:pPr>
    </w:p>
    <w:p w:rsidR="00AE6B26" w:rsidRPr="00AF2410" w:rsidRDefault="00AE6B26" w:rsidP="00AE6B26">
      <w:pPr>
        <w:tabs>
          <w:tab w:val="left" w:pos="2490"/>
        </w:tabs>
        <w:rPr>
          <w:sz w:val="28"/>
          <w:szCs w:val="28"/>
        </w:rPr>
      </w:pPr>
      <w:r w:rsidRPr="00AF2410">
        <w:rPr>
          <w:sz w:val="28"/>
          <w:szCs w:val="28"/>
        </w:rPr>
        <w:t>MANAGEMENT CERTIFICATION - Please check the appropriate statement.</w:t>
      </w:r>
    </w:p>
    <w:p w:rsidR="00AE6B26" w:rsidRPr="00AF2410" w:rsidRDefault="00AE6B26" w:rsidP="00AE6B26">
      <w:pPr>
        <w:tabs>
          <w:tab w:val="left" w:pos="2490"/>
        </w:tabs>
        <w:rPr>
          <w:sz w:val="28"/>
          <w:szCs w:val="28"/>
        </w:rPr>
      </w:pPr>
    </w:p>
    <w:p w:rsidR="00AE6B26" w:rsidRPr="00AF2410" w:rsidRDefault="00AE6B26" w:rsidP="00AE6B26">
      <w:pPr>
        <w:tabs>
          <w:tab w:val="left" w:pos="2490"/>
        </w:tabs>
        <w:rPr>
          <w:sz w:val="28"/>
          <w:szCs w:val="28"/>
        </w:rPr>
      </w:pPr>
      <w:r w:rsidRPr="00AF2410">
        <w:rPr>
          <w:sz w:val="28"/>
          <w:szCs w:val="28"/>
        </w:rPr>
        <w:t xml:space="preserve">______ The document is accepted. </w:t>
      </w:r>
    </w:p>
    <w:p w:rsidR="00AE6B26" w:rsidRPr="00AF2410" w:rsidRDefault="00AE6B26" w:rsidP="00AE6B26">
      <w:pPr>
        <w:tabs>
          <w:tab w:val="left" w:pos="2490"/>
        </w:tabs>
        <w:rPr>
          <w:sz w:val="28"/>
          <w:szCs w:val="28"/>
        </w:rPr>
      </w:pPr>
    </w:p>
    <w:p w:rsidR="00AE6B26" w:rsidRPr="00AF2410" w:rsidRDefault="00AE6B26" w:rsidP="00AE6B26">
      <w:pPr>
        <w:tabs>
          <w:tab w:val="left" w:pos="2490"/>
        </w:tabs>
        <w:rPr>
          <w:sz w:val="28"/>
          <w:szCs w:val="28"/>
        </w:rPr>
      </w:pPr>
      <w:r w:rsidRPr="00AF2410">
        <w:rPr>
          <w:sz w:val="28"/>
          <w:szCs w:val="28"/>
        </w:rPr>
        <w:t>______ The document is accepted pending the changes noted.</w:t>
      </w:r>
    </w:p>
    <w:p w:rsidR="00AE6B26" w:rsidRPr="00AF2410" w:rsidRDefault="00AE6B26" w:rsidP="00AE6B26">
      <w:pPr>
        <w:tabs>
          <w:tab w:val="left" w:pos="2490"/>
        </w:tabs>
        <w:rPr>
          <w:sz w:val="28"/>
          <w:szCs w:val="28"/>
        </w:rPr>
      </w:pPr>
    </w:p>
    <w:p w:rsidR="00AE6B26" w:rsidRPr="00AF2410" w:rsidRDefault="00AE6B26" w:rsidP="00AE6B26">
      <w:pPr>
        <w:tabs>
          <w:tab w:val="left" w:pos="2490"/>
        </w:tabs>
        <w:rPr>
          <w:sz w:val="28"/>
          <w:szCs w:val="28"/>
        </w:rPr>
      </w:pPr>
      <w:r w:rsidRPr="00AF2410">
        <w:rPr>
          <w:sz w:val="28"/>
          <w:szCs w:val="28"/>
        </w:rPr>
        <w:t>______ The document is not accepted.</w:t>
      </w:r>
    </w:p>
    <w:p w:rsidR="00AE6B26" w:rsidRPr="00AF2410" w:rsidRDefault="00AE6B26" w:rsidP="00AE6B26">
      <w:pPr>
        <w:pBdr>
          <w:bottom w:val="single" w:sz="12" w:space="1" w:color="auto"/>
        </w:pBdr>
        <w:tabs>
          <w:tab w:val="left" w:pos="2490"/>
        </w:tabs>
        <w:rPr>
          <w:sz w:val="28"/>
          <w:szCs w:val="28"/>
        </w:rPr>
      </w:pPr>
    </w:p>
    <w:p w:rsidR="00AE6B26" w:rsidRPr="00AF2410" w:rsidRDefault="00AE6B26" w:rsidP="00AE6B26">
      <w:pPr>
        <w:rPr>
          <w:sz w:val="28"/>
          <w:szCs w:val="28"/>
        </w:rPr>
      </w:pPr>
    </w:p>
    <w:p w:rsidR="00AE6B26" w:rsidRPr="00AF2410" w:rsidRDefault="00AE6B26" w:rsidP="00AE6B26">
      <w:pPr>
        <w:tabs>
          <w:tab w:val="left" w:pos="2835"/>
        </w:tabs>
        <w:rPr>
          <w:sz w:val="28"/>
          <w:szCs w:val="28"/>
        </w:rPr>
      </w:pPr>
      <w:r w:rsidRPr="00AF2410">
        <w:rPr>
          <w:sz w:val="28"/>
          <w:szCs w:val="28"/>
        </w:rPr>
        <w:t>We fully accept the changes as needed improvements and authorize initiation of work to proceed.  Based on our authority and judgment, the continued operation of this system is authorized.</w:t>
      </w:r>
    </w:p>
    <w:p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AE6B26" w:rsidRPr="00AF2410" w:rsidRDefault="00AE6B26" w:rsidP="00AE6B26">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rsidR="00AE6B26" w:rsidRPr="00AF2410" w:rsidRDefault="00AE6B26" w:rsidP="00AE6B26">
      <w:pPr>
        <w:tabs>
          <w:tab w:val="left" w:pos="2835"/>
        </w:tabs>
        <w:rPr>
          <w:sz w:val="28"/>
          <w:szCs w:val="28"/>
        </w:rPr>
      </w:pPr>
      <w:r w:rsidRPr="00AF2410">
        <w:rPr>
          <w:sz w:val="28"/>
          <w:szCs w:val="28"/>
        </w:rPr>
        <w:t>Project Leader</w:t>
      </w:r>
    </w:p>
    <w:p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AE6B26" w:rsidRPr="00AF2410" w:rsidRDefault="00AE6B26" w:rsidP="00AE6B26">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AE6B26" w:rsidRPr="00AF2410" w:rsidRDefault="00AE6B26" w:rsidP="00AE6B26">
      <w:pPr>
        <w:tabs>
          <w:tab w:val="left" w:pos="2835"/>
        </w:tabs>
        <w:rPr>
          <w:sz w:val="28"/>
          <w:szCs w:val="28"/>
        </w:rPr>
      </w:pPr>
      <w:r w:rsidRPr="00AF2410">
        <w:rPr>
          <w:sz w:val="28"/>
          <w:szCs w:val="28"/>
        </w:rPr>
        <w:t>Operations Division Director</w:t>
      </w:r>
    </w:p>
    <w:p w:rsidR="00AE6B26" w:rsidRPr="00AF2410" w:rsidRDefault="00AE6B26" w:rsidP="00AE6B26">
      <w:pPr>
        <w:tabs>
          <w:tab w:val="left" w:pos="2835"/>
          <w:tab w:val="left" w:pos="6480"/>
        </w:tabs>
        <w:rPr>
          <w:sz w:val="28"/>
          <w:szCs w:val="28"/>
        </w:rPr>
      </w:pPr>
      <w:r w:rsidRPr="00AF2410">
        <w:rPr>
          <w:sz w:val="28"/>
          <w:szCs w:val="28"/>
        </w:rPr>
        <w:t>______________________________</w:t>
      </w:r>
      <w:r w:rsidRPr="00AF2410">
        <w:rPr>
          <w:sz w:val="28"/>
          <w:szCs w:val="28"/>
        </w:rPr>
        <w:tab/>
        <w:t>_____________________</w:t>
      </w:r>
    </w:p>
    <w:p w:rsidR="00AE6B26" w:rsidRPr="00AF2410" w:rsidRDefault="00AE6B26" w:rsidP="00AE6B26">
      <w:pPr>
        <w:tabs>
          <w:tab w:val="left" w:pos="2835"/>
          <w:tab w:val="left" w:pos="6480"/>
        </w:tabs>
        <w:rPr>
          <w:sz w:val="28"/>
          <w:szCs w:val="28"/>
        </w:rPr>
      </w:pPr>
      <w:r w:rsidRPr="00AF2410">
        <w:rPr>
          <w:sz w:val="28"/>
          <w:szCs w:val="28"/>
        </w:rPr>
        <w:t>NAME</w:t>
      </w:r>
      <w:r w:rsidRPr="00AF2410">
        <w:rPr>
          <w:sz w:val="28"/>
          <w:szCs w:val="28"/>
        </w:rPr>
        <w:tab/>
      </w:r>
      <w:r w:rsidRPr="00AF2410">
        <w:rPr>
          <w:sz w:val="28"/>
          <w:szCs w:val="28"/>
        </w:rPr>
        <w:tab/>
        <w:t>DATE</w:t>
      </w:r>
    </w:p>
    <w:p w:rsidR="00AE6B26" w:rsidRPr="00AF2410" w:rsidRDefault="00AE6B26" w:rsidP="00AE6B26">
      <w:pPr>
        <w:tabs>
          <w:tab w:val="left" w:pos="2835"/>
        </w:tabs>
        <w:rPr>
          <w:sz w:val="28"/>
          <w:szCs w:val="28"/>
        </w:rPr>
      </w:pPr>
      <w:r w:rsidRPr="00AF2410">
        <w:rPr>
          <w:sz w:val="28"/>
          <w:szCs w:val="28"/>
        </w:rPr>
        <w:t>Program Area/Sponsor Representative</w:t>
      </w:r>
    </w:p>
    <w:p w:rsidR="00AE6B26" w:rsidRPr="00AF2410" w:rsidRDefault="00AE6B26" w:rsidP="00AE6B26">
      <w:pPr>
        <w:tabs>
          <w:tab w:val="left" w:pos="2835"/>
          <w:tab w:val="left" w:pos="6480"/>
        </w:tabs>
        <w:rPr>
          <w:sz w:val="28"/>
          <w:szCs w:val="28"/>
        </w:rPr>
      </w:pPr>
      <w:r w:rsidRPr="00AF2410">
        <w:rPr>
          <w:sz w:val="28"/>
          <w:szCs w:val="28"/>
        </w:rPr>
        <w:t>_______________________________</w:t>
      </w:r>
      <w:r w:rsidRPr="00AF2410">
        <w:rPr>
          <w:sz w:val="28"/>
          <w:szCs w:val="28"/>
        </w:rPr>
        <w:tab/>
        <w:t>_____________________</w:t>
      </w:r>
    </w:p>
    <w:p w:rsidR="00AE6B26" w:rsidRPr="00AF2410" w:rsidRDefault="00AE6B26" w:rsidP="00AE6B26">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560973" w:rsidRDefault="00AE6B26" w:rsidP="00AE6B26">
      <w:pPr>
        <w:tabs>
          <w:tab w:val="left" w:pos="2835"/>
        </w:tabs>
        <w:rPr>
          <w:sz w:val="28"/>
          <w:szCs w:val="28"/>
        </w:rPr>
      </w:pPr>
      <w:r w:rsidRPr="00AF2410">
        <w:rPr>
          <w:sz w:val="28"/>
          <w:szCs w:val="28"/>
        </w:rPr>
        <w:t>Program Area/Sponsor Director</w:t>
      </w:r>
      <w:r w:rsidR="00560973" w:rsidRPr="00AF2410">
        <w:rPr>
          <w:sz w:val="28"/>
          <w:szCs w:val="28"/>
        </w:rPr>
        <w:t xml:space="preserve"> </w:t>
      </w:r>
    </w:p>
    <w:p w:rsidR="001A4FB0" w:rsidRDefault="001A4FB0" w:rsidP="00AE6B26">
      <w:pPr>
        <w:tabs>
          <w:tab w:val="left" w:pos="2835"/>
        </w:tabs>
        <w:rPr>
          <w:sz w:val="28"/>
          <w:szCs w:val="28"/>
        </w:rPr>
      </w:pPr>
    </w:p>
    <w:p w:rsidR="001A4FB0" w:rsidRPr="00AF2410" w:rsidRDefault="001A4FB0" w:rsidP="00AE6B26">
      <w:pPr>
        <w:tabs>
          <w:tab w:val="left" w:pos="2835"/>
        </w:tabs>
        <w:rPr>
          <w:sz w:val="28"/>
          <w:szCs w:val="28"/>
        </w:rPr>
      </w:pPr>
    </w:p>
    <w:p w:rsidR="003A57D6" w:rsidRPr="00AF2410" w:rsidRDefault="003A57D6" w:rsidP="003A57D6">
      <w:pPr>
        <w:pStyle w:val="NoSpacing"/>
        <w:rPr>
          <w:rFonts w:ascii="Times New Roman" w:hAnsi="Times New Roman" w:cs="Times New Roman"/>
          <w:sz w:val="28"/>
          <w:szCs w:val="28"/>
        </w:rPr>
      </w:pPr>
    </w:p>
    <w:p w:rsidR="001A4FB0" w:rsidRPr="00AF2410" w:rsidRDefault="001A4FB0" w:rsidP="001A4FB0">
      <w:pPr>
        <w:tabs>
          <w:tab w:val="left" w:pos="2835"/>
          <w:tab w:val="left" w:pos="6480"/>
        </w:tabs>
        <w:rPr>
          <w:sz w:val="28"/>
          <w:szCs w:val="28"/>
        </w:rPr>
      </w:pPr>
      <w:r w:rsidRPr="00AF2410">
        <w:rPr>
          <w:sz w:val="28"/>
          <w:szCs w:val="28"/>
        </w:rPr>
        <w:tab/>
        <w:t>_____________________</w:t>
      </w:r>
    </w:p>
    <w:p w:rsidR="001A4FB0" w:rsidRPr="00AF2410" w:rsidRDefault="001A4FB0" w:rsidP="001A4FB0">
      <w:pPr>
        <w:tabs>
          <w:tab w:val="left" w:pos="2835"/>
          <w:tab w:val="left" w:pos="6480"/>
        </w:tabs>
        <w:rPr>
          <w:sz w:val="28"/>
          <w:szCs w:val="28"/>
        </w:rPr>
      </w:pPr>
      <w:r w:rsidRPr="00AF2410">
        <w:rPr>
          <w:sz w:val="28"/>
          <w:szCs w:val="28"/>
        </w:rPr>
        <w:t xml:space="preserve">NAME </w:t>
      </w:r>
      <w:r w:rsidRPr="00AF2410">
        <w:rPr>
          <w:sz w:val="28"/>
          <w:szCs w:val="28"/>
        </w:rPr>
        <w:tab/>
      </w:r>
      <w:r w:rsidRPr="00AF2410">
        <w:rPr>
          <w:sz w:val="28"/>
          <w:szCs w:val="28"/>
        </w:rPr>
        <w:tab/>
        <w:t>DATE</w:t>
      </w:r>
    </w:p>
    <w:p w:rsidR="001A4FB0" w:rsidRPr="00AF2410" w:rsidRDefault="001A4FB0" w:rsidP="001A4FB0">
      <w:pPr>
        <w:tabs>
          <w:tab w:val="left" w:pos="2835"/>
        </w:tabs>
        <w:rPr>
          <w:sz w:val="28"/>
          <w:szCs w:val="28"/>
        </w:rPr>
      </w:pPr>
      <w:r w:rsidRPr="00AF2410">
        <w:rPr>
          <w:sz w:val="28"/>
          <w:szCs w:val="28"/>
        </w:rPr>
        <w:t xml:space="preserve">Program Area/Sponsor Director </w:t>
      </w:r>
    </w:p>
    <w:p w:rsidR="001A4FB0" w:rsidRPr="00AF2410" w:rsidRDefault="001A4FB0" w:rsidP="001A4FB0">
      <w:pPr>
        <w:pStyle w:val="NoSpacing"/>
        <w:rPr>
          <w:rFonts w:ascii="Times New Roman" w:hAnsi="Times New Roman" w:cs="Times New Roman"/>
          <w:sz w:val="28"/>
          <w:szCs w:val="28"/>
        </w:rPr>
      </w:pPr>
    </w:p>
    <w:p w:rsidR="003A57D6" w:rsidRDefault="003A57D6" w:rsidP="003A57D6">
      <w:pPr>
        <w:pStyle w:val="NoSpacing"/>
        <w:rPr>
          <w:rFonts w:ascii="Times New Roman" w:hAnsi="Times New Roman" w:cs="Times New Roman"/>
          <w:sz w:val="48"/>
          <w:szCs w:val="48"/>
        </w:rPr>
      </w:pPr>
    </w:p>
    <w:p w:rsidR="003A57D6" w:rsidRDefault="003A57D6"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1A4FB0" w:rsidRDefault="001A4FB0" w:rsidP="003A57D6">
      <w:pPr>
        <w:pStyle w:val="NoSpacing"/>
        <w:rPr>
          <w:rFonts w:ascii="Times New Roman" w:hAnsi="Times New Roman" w:cs="Times New Roman"/>
          <w:sz w:val="48"/>
          <w:szCs w:val="48"/>
        </w:rPr>
      </w:pPr>
    </w:p>
    <w:p w:rsidR="003A57D6" w:rsidRPr="001A4FB0" w:rsidRDefault="003A57D6" w:rsidP="001A4FB0">
      <w:pPr>
        <w:pStyle w:val="Heading1"/>
      </w:pPr>
      <w:bookmarkStart w:id="1" w:name="_Toc527558584"/>
      <w:r w:rsidRPr="001A4FB0">
        <w:t>Introductio</w:t>
      </w:r>
      <w:r w:rsidR="001A4FB0" w:rsidRPr="001A4FB0">
        <w:t>n</w:t>
      </w:r>
      <w:bookmarkEnd w:id="1"/>
    </w:p>
    <w:p w:rsidR="001A4FB0" w:rsidRDefault="001A4FB0" w:rsidP="001A4FB0">
      <w:pPr>
        <w:jc w:val="center"/>
      </w:pPr>
    </w:p>
    <w:p w:rsidR="001A4FB0" w:rsidRPr="001A4FB0" w:rsidRDefault="001A4FB0" w:rsidP="001A4FB0"/>
    <w:p w:rsidR="003A57D6" w:rsidRDefault="003A57D6" w:rsidP="003A57D6">
      <w:pPr>
        <w:pStyle w:val="NoSpacing"/>
        <w:rPr>
          <w:rFonts w:ascii="Times New Roman" w:hAnsi="Times New Roman" w:cs="Times New Roman"/>
          <w:sz w:val="32"/>
          <w:szCs w:val="32"/>
        </w:rPr>
      </w:pPr>
    </w:p>
    <w:p w:rsidR="003A57D6" w:rsidRPr="001A4FB0" w:rsidRDefault="003A57D6"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This document defines the normative content of the software requirements specification. Organization of the information items in the document such as the order and section structure may be selected in accordance with the project's documentation policies.</w:t>
      </w:r>
    </w:p>
    <w:p w:rsidR="003A57D6" w:rsidRDefault="003A57D6" w:rsidP="003A57D6">
      <w:pPr>
        <w:pStyle w:val="NoSpacing"/>
        <w:rPr>
          <w:rFonts w:ascii="Times New Roman" w:hAnsi="Times New Roman" w:cs="Times New Roman"/>
          <w:sz w:val="32"/>
          <w:szCs w:val="32"/>
        </w:rPr>
      </w:pPr>
    </w:p>
    <w:p w:rsidR="003A57D6" w:rsidRPr="001A4FB0" w:rsidRDefault="003A57D6" w:rsidP="001A4FB0">
      <w:pPr>
        <w:pStyle w:val="Heading2"/>
      </w:pPr>
      <w:bookmarkStart w:id="2" w:name="_Toc527558585"/>
      <w:r w:rsidRPr="001A4FB0">
        <w:t>Problem Statement</w:t>
      </w:r>
      <w:bookmarkEnd w:id="2"/>
      <w:r w:rsidRPr="001A4FB0">
        <w:t xml:space="preserve"> </w:t>
      </w:r>
    </w:p>
    <w:p w:rsidR="00423BBC" w:rsidRPr="00E86200" w:rsidRDefault="00423BBC" w:rsidP="003A57D6">
      <w:pPr>
        <w:pStyle w:val="NoSpacing"/>
        <w:rPr>
          <w:rFonts w:ascii="Times New Roman" w:hAnsi="Times New Roman" w:cs="Times New Roman"/>
          <w:sz w:val="28"/>
          <w:szCs w:val="28"/>
        </w:rPr>
      </w:pPr>
    </w:p>
    <w:p w:rsidR="00423BBC" w:rsidRPr="001A4FB0" w:rsidRDefault="00423BBC"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 xml:space="preserve">30 </w:t>
      </w:r>
      <w:r w:rsidRPr="001A4FB0">
        <w:rPr>
          <w:rFonts w:ascii="Times New Roman" w:hAnsi="Times New Roman" w:cs="Times New Roman"/>
          <w:sz w:val="36"/>
          <w:szCs w:val="36"/>
        </w:rPr>
        <w:t>⁰</w:t>
      </w:r>
      <w:r w:rsidRPr="001A4FB0">
        <w:rPr>
          <w:rFonts w:ascii="Arabic Typesetting" w:hAnsi="Arabic Typesetting" w:cs="Arabic Typesetting" w:hint="cs"/>
          <w:sz w:val="36"/>
          <w:szCs w:val="36"/>
        </w:rPr>
        <w:t>N is</w:t>
      </w:r>
      <w:r w:rsidR="00130913" w:rsidRPr="001A4FB0">
        <w:rPr>
          <w:rFonts w:ascii="Arabic Typesetting" w:hAnsi="Arabic Typesetting" w:cs="Arabic Typesetting" w:hint="cs"/>
          <w:sz w:val="36"/>
          <w:szCs w:val="36"/>
        </w:rPr>
        <w:t xml:space="preserve"> a taxi service</w:t>
      </w:r>
      <w:del w:id="3" w:author="Michael Tang" w:date="2018-10-24T10:37:00Z">
        <w:r w:rsidR="00130913" w:rsidRPr="001A4FB0" w:rsidDel="00F904DE">
          <w:rPr>
            <w:rFonts w:ascii="Arabic Typesetting" w:hAnsi="Arabic Typesetting" w:cs="Arabic Typesetting" w:hint="cs"/>
            <w:sz w:val="36"/>
            <w:szCs w:val="36"/>
          </w:rPr>
          <w:delText>s</w:delText>
        </w:r>
      </w:del>
      <w:r w:rsidR="00130913" w:rsidRPr="001A4FB0">
        <w:rPr>
          <w:rFonts w:ascii="Arabic Typesetting" w:hAnsi="Arabic Typesetting" w:cs="Arabic Typesetting" w:hint="cs"/>
          <w:sz w:val="36"/>
          <w:szCs w:val="36"/>
        </w:rPr>
        <w:t xml:space="preserve"> that estimates its charges base on the time it takes to travelled from one point to another. </w:t>
      </w:r>
    </w:p>
    <w:p w:rsidR="00130913" w:rsidRPr="001A4FB0" w:rsidRDefault="00130913"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 xml:space="preserve">However sometimes the drivers of the company vehicles forget to log the time they start the </w:t>
      </w:r>
      <w:r w:rsidR="009148BC" w:rsidRPr="001A4FB0">
        <w:rPr>
          <w:rFonts w:ascii="Arabic Typesetting" w:hAnsi="Arabic Typesetting" w:cs="Arabic Typesetting" w:hint="cs"/>
          <w:sz w:val="36"/>
          <w:szCs w:val="36"/>
        </w:rPr>
        <w:t>journey,</w:t>
      </w:r>
      <w:r w:rsidRPr="001A4FB0">
        <w:rPr>
          <w:rFonts w:ascii="Arabic Typesetting" w:hAnsi="Arabic Typesetting" w:cs="Arabic Typesetting" w:hint="cs"/>
          <w:sz w:val="36"/>
          <w:szCs w:val="36"/>
        </w:rPr>
        <w:t xml:space="preserve"> and this causes some problem</w:t>
      </w:r>
      <w:ins w:id="4" w:author="Michael Tang" w:date="2018-10-24T10:37:00Z">
        <w:r w:rsidR="00F904DE">
          <w:rPr>
            <w:rFonts w:ascii="Arabic Typesetting" w:hAnsi="Arabic Typesetting" w:cs="Arabic Typesetting"/>
            <w:sz w:val="36"/>
            <w:szCs w:val="36"/>
          </w:rPr>
          <w:t>s</w:t>
        </w:r>
      </w:ins>
      <w:r w:rsidRPr="001A4FB0">
        <w:rPr>
          <w:rFonts w:ascii="Arabic Typesetting" w:hAnsi="Arabic Typesetting" w:cs="Arabic Typesetting" w:hint="cs"/>
          <w:sz w:val="36"/>
          <w:szCs w:val="36"/>
        </w:rPr>
        <w:t xml:space="preserve"> since a customer </w:t>
      </w:r>
      <w:r w:rsidR="009148BC" w:rsidRPr="001A4FB0">
        <w:rPr>
          <w:rFonts w:ascii="Arabic Typesetting" w:hAnsi="Arabic Typesetting" w:cs="Arabic Typesetting" w:hint="cs"/>
          <w:sz w:val="36"/>
          <w:szCs w:val="36"/>
        </w:rPr>
        <w:t>cannot</w:t>
      </w:r>
      <w:r w:rsidRPr="001A4FB0">
        <w:rPr>
          <w:rFonts w:ascii="Arabic Typesetting" w:hAnsi="Arabic Typesetting" w:cs="Arabic Typesetting" w:hint="cs"/>
          <w:sz w:val="36"/>
          <w:szCs w:val="36"/>
        </w:rPr>
        <w:t xml:space="preserve"> be charge</w:t>
      </w:r>
      <w:r w:rsidR="00BB7F56" w:rsidRPr="001A4FB0">
        <w:rPr>
          <w:rFonts w:ascii="Arabic Typesetting" w:hAnsi="Arabic Typesetting" w:cs="Arabic Typesetting" w:hint="cs"/>
          <w:sz w:val="36"/>
          <w:szCs w:val="36"/>
        </w:rPr>
        <w:t>d</w:t>
      </w:r>
      <w:r w:rsidRPr="001A4FB0">
        <w:rPr>
          <w:rFonts w:ascii="Arabic Typesetting" w:hAnsi="Arabic Typesetting" w:cs="Arabic Typesetting" w:hint="cs"/>
          <w:sz w:val="36"/>
          <w:szCs w:val="36"/>
        </w:rPr>
        <w:t xml:space="preserve"> </w:t>
      </w:r>
      <w:r w:rsidR="009148BC" w:rsidRPr="001A4FB0">
        <w:rPr>
          <w:rFonts w:ascii="Arabic Typesetting" w:hAnsi="Arabic Typesetting" w:cs="Arabic Typesetting" w:hint="cs"/>
          <w:sz w:val="36"/>
          <w:szCs w:val="36"/>
        </w:rPr>
        <w:t>fairly.</w:t>
      </w:r>
    </w:p>
    <w:p w:rsidR="00E86200" w:rsidRPr="001A4FB0" w:rsidRDefault="009148BC" w:rsidP="003A57D6">
      <w:pPr>
        <w:pStyle w:val="NoSpacing"/>
        <w:rPr>
          <w:rFonts w:ascii="Arabic Typesetting" w:hAnsi="Arabic Typesetting" w:cs="Arabic Typesetting"/>
          <w:sz w:val="36"/>
          <w:szCs w:val="36"/>
        </w:rPr>
      </w:pPr>
      <w:r w:rsidRPr="001A4FB0">
        <w:rPr>
          <w:rFonts w:ascii="Arabic Typesetting" w:hAnsi="Arabic Typesetting" w:cs="Arabic Typesetting" w:hint="cs"/>
          <w:sz w:val="36"/>
          <w:szCs w:val="36"/>
        </w:rPr>
        <w:t>Furthermore, customers are also complaining that some drivers are taking the longest rout</w:t>
      </w:r>
      <w:r w:rsidR="007A47AC" w:rsidRPr="001A4FB0">
        <w:rPr>
          <w:rFonts w:ascii="Arabic Typesetting" w:hAnsi="Arabic Typesetting" w:cs="Arabic Typesetting" w:hint="cs"/>
          <w:sz w:val="36"/>
          <w:szCs w:val="36"/>
        </w:rPr>
        <w:t>e</w:t>
      </w:r>
      <w:r w:rsidRPr="001A4FB0">
        <w:rPr>
          <w:rFonts w:ascii="Arabic Typesetting" w:hAnsi="Arabic Typesetting" w:cs="Arabic Typesetting" w:hint="cs"/>
          <w:sz w:val="36"/>
          <w:szCs w:val="36"/>
        </w:rPr>
        <w:t xml:space="preserve"> and wasting their time. So, Mr. </w:t>
      </w:r>
      <w:proofErr w:type="spellStart"/>
      <w:r w:rsidR="001A4FB0">
        <w:rPr>
          <w:rFonts w:ascii="Arabic Typesetting" w:hAnsi="Arabic Typesetting" w:cs="Arabic Typesetting"/>
          <w:sz w:val="36"/>
          <w:szCs w:val="36"/>
        </w:rPr>
        <w:t>Zod</w:t>
      </w:r>
      <w:proofErr w:type="spellEnd"/>
      <w:r w:rsidRPr="001A4FB0">
        <w:rPr>
          <w:rFonts w:ascii="Arabic Typesetting" w:hAnsi="Arabic Typesetting" w:cs="Arabic Typesetting" w:hint="cs"/>
          <w:sz w:val="36"/>
          <w:szCs w:val="36"/>
        </w:rPr>
        <w:t xml:space="preserve"> </w:t>
      </w:r>
      <w:r w:rsidR="00E86200" w:rsidRPr="001A4FB0">
        <w:rPr>
          <w:rFonts w:ascii="Arabic Typesetting" w:hAnsi="Arabic Typesetting" w:cs="Arabic Typesetting" w:hint="cs"/>
          <w:sz w:val="36"/>
          <w:szCs w:val="36"/>
        </w:rPr>
        <w:t xml:space="preserve">the owner and CEO of the company </w:t>
      </w:r>
      <w:r w:rsidRPr="001A4FB0">
        <w:rPr>
          <w:rFonts w:ascii="Arabic Typesetting" w:hAnsi="Arabic Typesetting" w:cs="Arabic Typesetting" w:hint="cs"/>
          <w:sz w:val="36"/>
          <w:szCs w:val="36"/>
        </w:rPr>
        <w:t xml:space="preserve">will like the implementation of a system to keep track of time while </w:t>
      </w:r>
      <w:r w:rsidR="00E86200" w:rsidRPr="001A4FB0">
        <w:rPr>
          <w:rFonts w:ascii="Arabic Typesetting" w:hAnsi="Arabic Typesetting" w:cs="Arabic Typesetting" w:hint="cs"/>
          <w:sz w:val="36"/>
          <w:szCs w:val="36"/>
        </w:rPr>
        <w:t>managing the rout</w:t>
      </w:r>
      <w:r w:rsidR="007A47AC" w:rsidRPr="001A4FB0">
        <w:rPr>
          <w:rFonts w:ascii="Arabic Typesetting" w:hAnsi="Arabic Typesetting" w:cs="Arabic Typesetting" w:hint="cs"/>
          <w:sz w:val="36"/>
          <w:szCs w:val="36"/>
        </w:rPr>
        <w:t>e</w:t>
      </w:r>
      <w:r w:rsidR="00E86200" w:rsidRPr="001A4FB0">
        <w:rPr>
          <w:rFonts w:ascii="Arabic Typesetting" w:hAnsi="Arabic Typesetting" w:cs="Arabic Typesetting" w:hint="cs"/>
          <w:sz w:val="36"/>
          <w:szCs w:val="36"/>
        </w:rPr>
        <w:t xml:space="preserve"> of travelled.</w:t>
      </w:r>
    </w:p>
    <w:p w:rsidR="00E86200" w:rsidRDefault="00E86200" w:rsidP="003A57D6">
      <w:pPr>
        <w:pStyle w:val="NoSpacing"/>
        <w:rPr>
          <w:rFonts w:ascii="Times New Roman" w:hAnsi="Times New Roman" w:cs="Times New Roman"/>
          <w:sz w:val="28"/>
          <w:szCs w:val="28"/>
        </w:rPr>
      </w:pPr>
    </w:p>
    <w:p w:rsidR="00E86200" w:rsidRDefault="00E86200" w:rsidP="003A57D6">
      <w:pPr>
        <w:pStyle w:val="NoSpacing"/>
        <w:rPr>
          <w:rFonts w:ascii="Times New Roman" w:hAnsi="Times New Roman" w:cs="Times New Roman"/>
          <w:sz w:val="28"/>
          <w:szCs w:val="28"/>
        </w:rPr>
      </w:pPr>
    </w:p>
    <w:p w:rsidR="00E86200" w:rsidRPr="001A4FB0" w:rsidRDefault="00F46B40" w:rsidP="001A4FB0">
      <w:pPr>
        <w:pStyle w:val="Heading2"/>
      </w:pPr>
      <w:r w:rsidRPr="001A4FB0">
        <w:t xml:space="preserve"> </w:t>
      </w:r>
      <w:bookmarkStart w:id="5" w:name="_Toc527558586"/>
      <w:r w:rsidR="00E86200" w:rsidRPr="001A4FB0">
        <w:t>Purpose</w:t>
      </w:r>
      <w:bookmarkEnd w:id="5"/>
    </w:p>
    <w:p w:rsidR="00E86200" w:rsidRDefault="00E86200" w:rsidP="003A57D6">
      <w:pPr>
        <w:pStyle w:val="NoSpacing"/>
        <w:rPr>
          <w:rFonts w:ascii="Times New Roman" w:hAnsi="Times New Roman" w:cs="Times New Roman"/>
          <w:sz w:val="28"/>
          <w:szCs w:val="28"/>
        </w:rPr>
      </w:pPr>
    </w:p>
    <w:p w:rsidR="009148BC" w:rsidRPr="006523EB" w:rsidRDefault="00E86200" w:rsidP="003A57D6">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 xml:space="preserve"> The goal of thi</w:t>
      </w:r>
      <w:r w:rsidR="001A4FB0" w:rsidRPr="006523EB">
        <w:rPr>
          <w:rFonts w:ascii="Arabic Typesetting" w:hAnsi="Arabic Typesetting" w:cs="Arabic Typesetting" w:hint="cs"/>
          <w:sz w:val="36"/>
          <w:szCs w:val="36"/>
        </w:rPr>
        <w:t xml:space="preserve">s </w:t>
      </w:r>
      <w:r w:rsidR="009C2DC2" w:rsidRPr="006523EB">
        <w:rPr>
          <w:rFonts w:ascii="Arabic Typesetting" w:hAnsi="Arabic Typesetting" w:cs="Arabic Typesetting" w:hint="cs"/>
          <w:sz w:val="36"/>
          <w:szCs w:val="36"/>
        </w:rPr>
        <w:t>document</w:t>
      </w:r>
      <w:r w:rsidRPr="006523EB">
        <w:rPr>
          <w:rFonts w:ascii="Arabic Typesetting" w:hAnsi="Arabic Typesetting" w:cs="Arabic Typesetting" w:hint="cs"/>
          <w:sz w:val="36"/>
          <w:szCs w:val="36"/>
        </w:rPr>
        <w:t xml:space="preserve"> is to </w:t>
      </w:r>
      <w:r w:rsidR="009C2DC2" w:rsidRPr="006523EB">
        <w:rPr>
          <w:rFonts w:ascii="Arabic Typesetting" w:hAnsi="Arabic Typesetting" w:cs="Arabic Typesetting" w:hint="cs"/>
          <w:sz w:val="36"/>
          <w:szCs w:val="36"/>
        </w:rPr>
        <w:t xml:space="preserve">give detail </w:t>
      </w:r>
      <w:r w:rsidR="00560973" w:rsidRPr="006523EB">
        <w:rPr>
          <w:rFonts w:ascii="Arabic Typesetting" w:hAnsi="Arabic Typesetting" w:cs="Arabic Typesetting" w:hint="cs"/>
          <w:sz w:val="36"/>
          <w:szCs w:val="36"/>
        </w:rPr>
        <w:t>descr</w:t>
      </w:r>
      <w:r w:rsidR="009C2DC2" w:rsidRPr="006523EB">
        <w:rPr>
          <w:rFonts w:ascii="Arabic Typesetting" w:hAnsi="Arabic Typesetting" w:cs="Arabic Typesetting" w:hint="cs"/>
          <w:sz w:val="36"/>
          <w:szCs w:val="36"/>
        </w:rPr>
        <w:t>iption of the Time Tracker 1.0 database and all other components that are required for its optimal performance</w:t>
      </w:r>
      <w:r w:rsidR="001A4FB0" w:rsidRPr="006523EB">
        <w:rPr>
          <w:rFonts w:ascii="Arabic Typesetting" w:hAnsi="Arabic Typesetting" w:cs="Arabic Typesetting" w:hint="cs"/>
          <w:sz w:val="36"/>
          <w:szCs w:val="36"/>
        </w:rPr>
        <w:t xml:space="preserve"> it also describe </w:t>
      </w:r>
      <w:r w:rsidR="00560973" w:rsidRPr="006523EB">
        <w:rPr>
          <w:rFonts w:ascii="Arabic Typesetting" w:hAnsi="Arabic Typesetting" w:cs="Arabic Typesetting" w:hint="cs"/>
          <w:sz w:val="36"/>
          <w:szCs w:val="36"/>
        </w:rPr>
        <w:t xml:space="preserve">all functional and nonfunctional </w:t>
      </w:r>
      <w:r w:rsidR="00C96F9A" w:rsidRPr="006523EB">
        <w:rPr>
          <w:rFonts w:ascii="Arabic Typesetting" w:hAnsi="Arabic Typesetting" w:cs="Arabic Typesetting" w:hint="cs"/>
          <w:sz w:val="36"/>
          <w:szCs w:val="36"/>
        </w:rPr>
        <w:t xml:space="preserve">requirements </w:t>
      </w:r>
      <w:r w:rsidR="00571925" w:rsidRPr="006523EB">
        <w:rPr>
          <w:rFonts w:ascii="Arabic Typesetting" w:hAnsi="Arabic Typesetting" w:cs="Arabic Typesetting" w:hint="cs"/>
          <w:sz w:val="36"/>
          <w:szCs w:val="36"/>
        </w:rPr>
        <w:t>of the time tracker 1.0 application</w:t>
      </w:r>
      <w:r w:rsidRPr="006523EB">
        <w:rPr>
          <w:rFonts w:ascii="Arabic Typesetting" w:hAnsi="Arabic Typesetting" w:cs="Arabic Typesetting" w:hint="cs"/>
          <w:sz w:val="36"/>
          <w:szCs w:val="36"/>
        </w:rPr>
        <w:t xml:space="preserve"> for </w:t>
      </w:r>
      <w:r w:rsidR="00571925" w:rsidRPr="006523EB">
        <w:rPr>
          <w:rFonts w:ascii="Arabic Typesetting" w:hAnsi="Arabic Typesetting" w:cs="Arabic Typesetting" w:hint="cs"/>
          <w:sz w:val="36"/>
          <w:szCs w:val="36"/>
        </w:rPr>
        <w:t xml:space="preserve">30 </w:t>
      </w:r>
      <w:r w:rsidR="00571925" w:rsidRPr="006523EB">
        <w:rPr>
          <w:rFonts w:ascii="Times New Roman" w:hAnsi="Times New Roman" w:cs="Times New Roman"/>
          <w:sz w:val="36"/>
          <w:szCs w:val="36"/>
        </w:rPr>
        <w:t>⁰</w:t>
      </w:r>
      <w:r w:rsidR="00571925" w:rsidRPr="006523EB">
        <w:rPr>
          <w:rFonts w:ascii="Arabic Typesetting" w:hAnsi="Arabic Typesetting" w:cs="Arabic Typesetting" w:hint="cs"/>
          <w:sz w:val="36"/>
          <w:szCs w:val="36"/>
        </w:rPr>
        <w:t>N.</w:t>
      </w:r>
    </w:p>
    <w:p w:rsidR="00571925" w:rsidRDefault="00571925" w:rsidP="003A57D6">
      <w:pPr>
        <w:pStyle w:val="NoSpacing"/>
        <w:rPr>
          <w:rFonts w:ascii="Times New Roman" w:hAnsi="Times New Roman" w:cs="Times New Roman"/>
          <w:sz w:val="28"/>
          <w:szCs w:val="28"/>
        </w:rPr>
      </w:pPr>
    </w:p>
    <w:p w:rsidR="00571925" w:rsidRDefault="00571925" w:rsidP="003A57D6">
      <w:pPr>
        <w:pStyle w:val="NoSpacing"/>
        <w:rPr>
          <w:rFonts w:ascii="Times New Roman" w:hAnsi="Times New Roman" w:cs="Times New Roman"/>
          <w:sz w:val="28"/>
          <w:szCs w:val="28"/>
        </w:rPr>
      </w:pPr>
    </w:p>
    <w:p w:rsidR="00F46B40" w:rsidRDefault="00F46B40" w:rsidP="003A57D6">
      <w:pPr>
        <w:pStyle w:val="NoSpacing"/>
        <w:rPr>
          <w:rFonts w:ascii="Times New Roman" w:hAnsi="Times New Roman" w:cs="Times New Roman"/>
          <w:sz w:val="28"/>
          <w:szCs w:val="28"/>
        </w:rPr>
      </w:pPr>
    </w:p>
    <w:p w:rsidR="000C0D06" w:rsidRDefault="000C0D06" w:rsidP="000C0D06">
      <w:pPr>
        <w:pStyle w:val="Heading2"/>
      </w:pPr>
      <w:bookmarkStart w:id="6" w:name="_Toc527558587"/>
      <w:r w:rsidRPr="000C0D06">
        <w:lastRenderedPageBreak/>
        <w:t>INTENDED AUDIENCE AND READING SUGGESTIONS</w:t>
      </w:r>
      <w:bookmarkEnd w:id="6"/>
    </w:p>
    <w:p w:rsidR="00BE0620" w:rsidRPr="00BE0620" w:rsidRDefault="00BE0620" w:rsidP="00BE0620"/>
    <w:p w:rsidR="000C0D06" w:rsidRDefault="00BE0620" w:rsidP="000C0D06">
      <w:r>
        <w:t>This Project is a prototype for the Time Tracker 1.0 and is therefore restricted within 30˚N and the developing team.</w:t>
      </w:r>
    </w:p>
    <w:p w:rsidR="00BE0620" w:rsidRDefault="00BE0620" w:rsidP="000C0D06"/>
    <w:p w:rsidR="00BE0620" w:rsidRDefault="00BE0620" w:rsidP="000C0D06"/>
    <w:p w:rsidR="00BE0620" w:rsidRDefault="00BE0620" w:rsidP="000C0D06"/>
    <w:p w:rsidR="00BE0620" w:rsidRPr="000C0D06" w:rsidRDefault="00BE0620" w:rsidP="000C0D06"/>
    <w:p w:rsidR="00571925" w:rsidRPr="006523EB" w:rsidRDefault="00F46B40" w:rsidP="006523EB">
      <w:pPr>
        <w:pStyle w:val="Heading2"/>
      </w:pPr>
      <w:r w:rsidRPr="006523EB">
        <w:t xml:space="preserve"> </w:t>
      </w:r>
      <w:bookmarkStart w:id="7" w:name="_Toc527558588"/>
      <w:r w:rsidR="00571925" w:rsidRPr="006523EB">
        <w:t>Scope</w:t>
      </w:r>
      <w:bookmarkEnd w:id="7"/>
    </w:p>
    <w:p w:rsidR="00571925" w:rsidRPr="006523EB" w:rsidRDefault="00571925" w:rsidP="003A57D6">
      <w:pPr>
        <w:pStyle w:val="NoSpacing"/>
        <w:rPr>
          <w:rFonts w:ascii="Arabic Typesetting" w:hAnsi="Arabic Typesetting" w:cs="Arabic Typesetting"/>
          <w:sz w:val="36"/>
          <w:szCs w:val="36"/>
        </w:rPr>
      </w:pPr>
    </w:p>
    <w:p w:rsidR="002067D6" w:rsidRPr="006523EB" w:rsidRDefault="00571925" w:rsidP="003A57D6">
      <w:pPr>
        <w:pStyle w:val="NoSpacing"/>
        <w:rPr>
          <w:rFonts w:ascii="Arabic Typesetting" w:hAnsi="Arabic Typesetting" w:cs="Arabic Typesetting"/>
          <w:sz w:val="36"/>
          <w:szCs w:val="36"/>
        </w:rPr>
      </w:pPr>
      <w:r w:rsidRPr="006523EB">
        <w:rPr>
          <w:rFonts w:ascii="Arabic Typesetting" w:hAnsi="Arabic Typesetting" w:cs="Arabic Typesetting" w:hint="cs"/>
          <w:sz w:val="36"/>
          <w:szCs w:val="36"/>
        </w:rPr>
        <w:t>The “Time Tracker</w:t>
      </w:r>
      <w:r w:rsidR="002067D6" w:rsidRPr="006523EB">
        <w:rPr>
          <w:rFonts w:ascii="Arabic Typesetting" w:hAnsi="Arabic Typesetting" w:cs="Arabic Typesetting" w:hint="cs"/>
          <w:sz w:val="36"/>
          <w:szCs w:val="36"/>
        </w:rPr>
        <w:t xml:space="preserve"> 1.0”</w:t>
      </w:r>
      <w:ins w:id="8" w:author="Michael Tang" w:date="2018-10-24T10:38:00Z">
        <w:r w:rsidR="00F904DE">
          <w:rPr>
            <w:rFonts w:ascii="Arabic Typesetting" w:hAnsi="Arabic Typesetting" w:cs="Arabic Typesetting"/>
            <w:sz w:val="36"/>
            <w:szCs w:val="36"/>
          </w:rPr>
          <w:t xml:space="preserve"> (TT 1.0)</w:t>
        </w:r>
      </w:ins>
      <w:r w:rsidR="002067D6" w:rsidRPr="006523EB">
        <w:rPr>
          <w:rFonts w:ascii="Arabic Typesetting" w:hAnsi="Arabic Typesetting" w:cs="Arabic Typesetting" w:hint="cs"/>
          <w:sz w:val="36"/>
          <w:szCs w:val="36"/>
        </w:rPr>
        <w:t xml:space="preserve"> </w:t>
      </w:r>
      <w:r w:rsidR="006523EB" w:rsidRPr="006523EB">
        <w:rPr>
          <w:rFonts w:ascii="Arabic Typesetting" w:hAnsi="Arabic Typesetting" w:cs="Arabic Typesetting" w:hint="cs"/>
          <w:sz w:val="36"/>
          <w:szCs w:val="36"/>
        </w:rPr>
        <w:t xml:space="preserve">database </w:t>
      </w:r>
      <w:r w:rsidR="00F2107B" w:rsidRPr="006523EB">
        <w:rPr>
          <w:rFonts w:ascii="Arabic Typesetting" w:hAnsi="Arabic Typesetting" w:cs="Arabic Typesetting" w:hint="cs"/>
          <w:sz w:val="36"/>
          <w:szCs w:val="36"/>
        </w:rPr>
        <w:t>is</w:t>
      </w:r>
      <w:r w:rsidR="006523EB" w:rsidRPr="006523EB">
        <w:rPr>
          <w:rFonts w:ascii="Arabic Typesetting" w:hAnsi="Arabic Typesetting" w:cs="Arabic Typesetting" w:hint="cs"/>
          <w:sz w:val="36"/>
          <w:szCs w:val="36"/>
        </w:rPr>
        <w:t xml:space="preserve"> intended to interact with a </w:t>
      </w:r>
      <w:r w:rsidR="00F2107B" w:rsidRPr="006523EB">
        <w:rPr>
          <w:rFonts w:ascii="Arabic Typesetting" w:hAnsi="Arabic Typesetting" w:cs="Arabic Typesetting" w:hint="cs"/>
          <w:sz w:val="36"/>
          <w:szCs w:val="36"/>
        </w:rPr>
        <w:t xml:space="preserve">mobile </w:t>
      </w:r>
      <w:r w:rsidR="006523EB" w:rsidRPr="006523EB">
        <w:rPr>
          <w:rFonts w:ascii="Arabic Typesetting" w:hAnsi="Arabic Typesetting" w:cs="Arabic Typesetting" w:hint="cs"/>
          <w:sz w:val="36"/>
          <w:szCs w:val="36"/>
        </w:rPr>
        <w:t xml:space="preserve">base GPS </w:t>
      </w:r>
      <w:r w:rsidR="00F2107B" w:rsidRPr="006523EB">
        <w:rPr>
          <w:rFonts w:ascii="Arabic Typesetting" w:hAnsi="Arabic Typesetting" w:cs="Arabic Typesetting" w:hint="cs"/>
          <w:sz w:val="36"/>
          <w:szCs w:val="36"/>
        </w:rPr>
        <w:t>application</w:t>
      </w:r>
      <w:r w:rsidR="006523EB" w:rsidRPr="006523EB">
        <w:rPr>
          <w:rFonts w:ascii="Arabic Typesetting" w:hAnsi="Arabic Typesetting" w:cs="Arabic Typesetting" w:hint="cs"/>
          <w:sz w:val="36"/>
          <w:szCs w:val="36"/>
        </w:rPr>
        <w:t xml:space="preserve"> and other mobile time keeping hardware</w:t>
      </w:r>
      <w:r w:rsidR="00BB7F56" w:rsidRPr="006523EB">
        <w:rPr>
          <w:rFonts w:ascii="Arabic Typesetting" w:hAnsi="Arabic Typesetting" w:cs="Arabic Typesetting" w:hint="cs"/>
          <w:sz w:val="36"/>
          <w:szCs w:val="36"/>
        </w:rPr>
        <w:t>.</w:t>
      </w:r>
      <w:r w:rsidR="00F2107B" w:rsidRPr="006523EB">
        <w:rPr>
          <w:rFonts w:ascii="Arabic Typesetting" w:hAnsi="Arabic Typesetting" w:cs="Arabic Typesetting" w:hint="cs"/>
          <w:sz w:val="36"/>
          <w:szCs w:val="36"/>
        </w:rPr>
        <w:t xml:space="preserve"> </w:t>
      </w:r>
      <w:r w:rsidR="006523EB" w:rsidRPr="006523EB">
        <w:rPr>
          <w:rFonts w:ascii="Arabic Typesetting" w:hAnsi="Arabic Typesetting" w:cs="Arabic Typesetting" w:hint="cs"/>
          <w:sz w:val="36"/>
          <w:szCs w:val="36"/>
        </w:rPr>
        <w:t xml:space="preserve">It </w:t>
      </w:r>
      <w:r w:rsidR="002067D6" w:rsidRPr="006523EB">
        <w:rPr>
          <w:rFonts w:ascii="Arabic Typesetting" w:hAnsi="Arabic Typesetting" w:cs="Arabic Typesetting" w:hint="cs"/>
          <w:sz w:val="36"/>
          <w:szCs w:val="36"/>
        </w:rPr>
        <w:t>will automate the time keeping process.</w:t>
      </w:r>
      <w:r w:rsidR="00F2107B" w:rsidRPr="006523EB">
        <w:rPr>
          <w:rFonts w:ascii="Arabic Typesetting" w:hAnsi="Arabic Typesetting" w:cs="Arabic Typesetting" w:hint="cs"/>
          <w:sz w:val="36"/>
          <w:szCs w:val="36"/>
        </w:rPr>
        <w:t xml:space="preserve"> </w:t>
      </w:r>
      <w:r w:rsidR="006523EB" w:rsidRPr="006523EB">
        <w:rPr>
          <w:rFonts w:ascii="Arabic Typesetting" w:hAnsi="Arabic Typesetting" w:cs="Arabic Typesetting" w:hint="cs"/>
          <w:sz w:val="36"/>
          <w:szCs w:val="36"/>
        </w:rPr>
        <w:t>This function</w:t>
      </w:r>
      <w:r w:rsidR="002067D6" w:rsidRPr="006523EB">
        <w:rPr>
          <w:rFonts w:ascii="Arabic Typesetting" w:hAnsi="Arabic Typesetting" w:cs="Arabic Typesetting" w:hint="cs"/>
          <w:sz w:val="36"/>
          <w:szCs w:val="36"/>
        </w:rPr>
        <w:t xml:space="preserve"> will in</w:t>
      </w:r>
      <w:r w:rsidR="00F2107B" w:rsidRPr="006523EB">
        <w:rPr>
          <w:rFonts w:ascii="Arabic Typesetting" w:hAnsi="Arabic Typesetting" w:cs="Arabic Typesetting" w:hint="cs"/>
          <w:sz w:val="36"/>
          <w:szCs w:val="36"/>
        </w:rPr>
        <w:t>ter</w:t>
      </w:r>
      <w:r w:rsidR="002067D6" w:rsidRPr="006523EB">
        <w:rPr>
          <w:rFonts w:ascii="Arabic Typesetting" w:hAnsi="Arabic Typesetting" w:cs="Arabic Typesetting" w:hint="cs"/>
          <w:sz w:val="36"/>
          <w:szCs w:val="36"/>
        </w:rPr>
        <w:t>co</w:t>
      </w:r>
      <w:r w:rsidR="00F2107B" w:rsidRPr="006523EB">
        <w:rPr>
          <w:rFonts w:ascii="Arabic Typesetting" w:hAnsi="Arabic Typesetting" w:cs="Arabic Typesetting" w:hint="cs"/>
          <w:sz w:val="36"/>
          <w:szCs w:val="36"/>
        </w:rPr>
        <w:t>r</w:t>
      </w:r>
      <w:r w:rsidR="002067D6" w:rsidRPr="006523EB">
        <w:rPr>
          <w:rFonts w:ascii="Arabic Typesetting" w:hAnsi="Arabic Typesetting" w:cs="Arabic Typesetting" w:hint="cs"/>
          <w:sz w:val="36"/>
          <w:szCs w:val="36"/>
        </w:rPr>
        <w:t>p</w:t>
      </w:r>
      <w:r w:rsidR="00F2107B" w:rsidRPr="006523EB">
        <w:rPr>
          <w:rFonts w:ascii="Arabic Typesetting" w:hAnsi="Arabic Typesetting" w:cs="Arabic Typesetting" w:hint="cs"/>
          <w:sz w:val="36"/>
          <w:szCs w:val="36"/>
        </w:rPr>
        <w:t>o</w:t>
      </w:r>
      <w:r w:rsidR="002067D6" w:rsidRPr="006523EB">
        <w:rPr>
          <w:rFonts w:ascii="Arabic Typesetting" w:hAnsi="Arabic Typesetting" w:cs="Arabic Typesetting" w:hint="cs"/>
          <w:sz w:val="36"/>
          <w:szCs w:val="36"/>
        </w:rPr>
        <w:t xml:space="preserve">rate with </w:t>
      </w:r>
      <w:r w:rsidR="00F2107B" w:rsidRPr="006523EB">
        <w:rPr>
          <w:rFonts w:ascii="Arabic Typesetting" w:hAnsi="Arabic Typesetting" w:cs="Arabic Typesetting" w:hint="cs"/>
          <w:sz w:val="36"/>
          <w:szCs w:val="36"/>
        </w:rPr>
        <w:t xml:space="preserve">a </w:t>
      </w:r>
      <w:r w:rsidR="002067D6" w:rsidRPr="006523EB">
        <w:rPr>
          <w:rFonts w:ascii="Arabic Typesetting" w:hAnsi="Arabic Typesetting" w:cs="Arabic Typesetting" w:hint="cs"/>
          <w:sz w:val="36"/>
          <w:szCs w:val="36"/>
        </w:rPr>
        <w:t>GPS</w:t>
      </w:r>
      <w:r w:rsidR="00F2107B" w:rsidRPr="006523EB">
        <w:rPr>
          <w:rFonts w:ascii="Arabic Typesetting" w:hAnsi="Arabic Typesetting" w:cs="Arabic Typesetting" w:hint="cs"/>
          <w:sz w:val="36"/>
          <w:szCs w:val="36"/>
        </w:rPr>
        <w:t xml:space="preserve"> road m</w:t>
      </w:r>
      <w:ins w:id="9" w:author="Michael Tang" w:date="2018-10-24T10:38:00Z">
        <w:r w:rsidR="00F904DE">
          <w:rPr>
            <w:rFonts w:ascii="Arabic Typesetting" w:hAnsi="Arabic Typesetting" w:cs="Arabic Typesetting"/>
            <w:sz w:val="36"/>
            <w:szCs w:val="36"/>
          </w:rPr>
          <w:t>a</w:t>
        </w:r>
      </w:ins>
      <w:del w:id="10" w:author="Michael Tang" w:date="2018-10-24T10:38:00Z">
        <w:r w:rsidR="00F2107B" w:rsidRPr="006523EB" w:rsidDel="00F904DE">
          <w:rPr>
            <w:rFonts w:ascii="Arabic Typesetting" w:hAnsi="Arabic Typesetting" w:cs="Arabic Typesetting" w:hint="cs"/>
            <w:sz w:val="36"/>
            <w:szCs w:val="36"/>
          </w:rPr>
          <w:delText>o</w:delText>
        </w:r>
      </w:del>
      <w:r w:rsidR="00F2107B" w:rsidRPr="006523EB">
        <w:rPr>
          <w:rFonts w:ascii="Arabic Typesetting" w:hAnsi="Arabic Typesetting" w:cs="Arabic Typesetting" w:hint="cs"/>
          <w:sz w:val="36"/>
          <w:szCs w:val="36"/>
        </w:rPr>
        <w:t xml:space="preserve">pping </w:t>
      </w:r>
      <w:r w:rsidR="002067D6" w:rsidRPr="006523EB">
        <w:rPr>
          <w:rFonts w:ascii="Arabic Typesetting" w:hAnsi="Arabic Typesetting" w:cs="Arabic Typesetting" w:hint="cs"/>
          <w:sz w:val="36"/>
          <w:szCs w:val="36"/>
        </w:rPr>
        <w:t>application that will help drivers find the closest possible rout</w:t>
      </w:r>
      <w:r w:rsidR="007A47AC" w:rsidRPr="006523EB">
        <w:rPr>
          <w:rFonts w:ascii="Arabic Typesetting" w:hAnsi="Arabic Typesetting" w:cs="Arabic Typesetting" w:hint="cs"/>
          <w:sz w:val="36"/>
          <w:szCs w:val="36"/>
        </w:rPr>
        <w:t>e</w:t>
      </w:r>
      <w:r w:rsidR="002067D6" w:rsidRPr="006523EB">
        <w:rPr>
          <w:rFonts w:ascii="Arabic Typesetting" w:hAnsi="Arabic Typesetting" w:cs="Arabic Typesetting" w:hint="cs"/>
          <w:sz w:val="36"/>
          <w:szCs w:val="36"/>
        </w:rPr>
        <w:t xml:space="preserve"> to their destination. The TT 1.0 </w:t>
      </w:r>
      <w:r w:rsidR="00F2107B" w:rsidRPr="006523EB">
        <w:rPr>
          <w:rFonts w:ascii="Arabic Typesetting" w:hAnsi="Arabic Typesetting" w:cs="Arabic Typesetting" w:hint="cs"/>
          <w:sz w:val="36"/>
          <w:szCs w:val="36"/>
        </w:rPr>
        <w:t>will also calculate the charge for the service delivered and print out an invoice for the corresponding service while keeping a digital log of all transactions.</w:t>
      </w:r>
    </w:p>
    <w:p w:rsidR="002067D6" w:rsidRPr="006523EB" w:rsidRDefault="002067D6" w:rsidP="003A57D6">
      <w:pPr>
        <w:pStyle w:val="NoSpacing"/>
        <w:rPr>
          <w:rFonts w:ascii="Arabic Typesetting" w:hAnsi="Arabic Typesetting" w:cs="Arabic Typesetting"/>
          <w:sz w:val="36"/>
          <w:szCs w:val="36"/>
        </w:rPr>
      </w:pPr>
    </w:p>
    <w:p w:rsidR="002067D6" w:rsidRDefault="002067D6" w:rsidP="003A57D6">
      <w:pPr>
        <w:pStyle w:val="NoSpacing"/>
      </w:pPr>
    </w:p>
    <w:p w:rsidR="00AE6B26" w:rsidRDefault="00AE6B26" w:rsidP="003A57D6">
      <w:pPr>
        <w:pStyle w:val="NoSpacing"/>
        <w:rPr>
          <w:rFonts w:ascii="Times New Roman" w:hAnsi="Times New Roman" w:cs="Times New Roman"/>
          <w:sz w:val="28"/>
          <w:szCs w:val="28"/>
        </w:rPr>
      </w:pPr>
    </w:p>
    <w:p w:rsidR="00AE6B26" w:rsidRDefault="00AE6B26"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6523EB" w:rsidRDefault="006523EB" w:rsidP="003A57D6">
      <w:pPr>
        <w:pStyle w:val="NoSpacing"/>
        <w:rPr>
          <w:rFonts w:ascii="Times New Roman" w:hAnsi="Times New Roman" w:cs="Times New Roman"/>
          <w:sz w:val="28"/>
          <w:szCs w:val="28"/>
        </w:rPr>
      </w:pPr>
    </w:p>
    <w:p w:rsidR="00AE6B26" w:rsidRDefault="00AE6B26" w:rsidP="003A57D6">
      <w:pPr>
        <w:pStyle w:val="NoSpacing"/>
        <w:rPr>
          <w:rFonts w:ascii="Times New Roman" w:hAnsi="Times New Roman" w:cs="Times New Roman"/>
          <w:sz w:val="28"/>
          <w:szCs w:val="28"/>
        </w:rPr>
      </w:pPr>
    </w:p>
    <w:p w:rsidR="003A57D6" w:rsidRDefault="00AE6B26" w:rsidP="001A4FB0">
      <w:pPr>
        <w:pStyle w:val="Heading1"/>
      </w:pPr>
      <w:bookmarkStart w:id="11" w:name="_Toc527558589"/>
      <w:r>
        <w:lastRenderedPageBreak/>
        <w:t>System overview</w:t>
      </w:r>
      <w:bookmarkEnd w:id="11"/>
      <w:r>
        <w:t xml:space="preserve"> </w:t>
      </w:r>
    </w:p>
    <w:p w:rsidR="00A618D3" w:rsidRDefault="00A618D3" w:rsidP="003A57D6">
      <w:pPr>
        <w:pStyle w:val="NoSpacing"/>
        <w:rPr>
          <w:rFonts w:ascii="Times New Roman" w:hAnsi="Times New Roman" w:cs="Times New Roman"/>
          <w:sz w:val="28"/>
          <w:szCs w:val="28"/>
        </w:rPr>
      </w:pPr>
    </w:p>
    <w:p w:rsidR="007803C9" w:rsidRPr="000C0D06" w:rsidRDefault="007803C9"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The </w:t>
      </w:r>
      <w:r w:rsidR="00A618D3" w:rsidRPr="000C0D06">
        <w:rPr>
          <w:rFonts w:ascii="Arabic Typesetting" w:hAnsi="Arabic Typesetting" w:cs="Arabic Typesetting" w:hint="cs"/>
          <w:sz w:val="36"/>
          <w:szCs w:val="36"/>
        </w:rPr>
        <w:t xml:space="preserve">Time Tracker 1.0 </w:t>
      </w:r>
      <w:r w:rsidRPr="000C0D06">
        <w:rPr>
          <w:rFonts w:ascii="Arabic Typesetting" w:hAnsi="Arabic Typesetting" w:cs="Arabic Typesetting" w:hint="cs"/>
          <w:sz w:val="36"/>
          <w:szCs w:val="36"/>
        </w:rPr>
        <w:t>database is</w:t>
      </w:r>
      <w:r w:rsidR="00A618D3" w:rsidRPr="000C0D06">
        <w:rPr>
          <w:rFonts w:ascii="Arabic Typesetting" w:hAnsi="Arabic Typesetting" w:cs="Arabic Typesetting" w:hint="cs"/>
          <w:sz w:val="36"/>
          <w:szCs w:val="36"/>
        </w:rPr>
        <w:t xml:space="preserve"> intended to interface with t</w:t>
      </w:r>
      <w:r w:rsidR="00B15738" w:rsidRPr="000C0D06">
        <w:rPr>
          <w:rFonts w:ascii="Arabic Typesetting" w:hAnsi="Arabic Typesetting" w:cs="Arabic Typesetting" w:hint="cs"/>
          <w:sz w:val="36"/>
          <w:szCs w:val="36"/>
        </w:rPr>
        <w:t>hree</w:t>
      </w:r>
      <w:r w:rsidR="00A618D3" w:rsidRPr="000C0D06">
        <w:rPr>
          <w:rFonts w:ascii="Arabic Typesetting" w:hAnsi="Arabic Typesetting" w:cs="Arabic Typesetting" w:hint="cs"/>
          <w:sz w:val="36"/>
          <w:szCs w:val="36"/>
        </w:rPr>
        <w:t xml:space="preserve"> level of users. </w:t>
      </w:r>
      <w:r w:rsidR="00B15738" w:rsidRPr="000C0D06">
        <w:rPr>
          <w:rFonts w:ascii="Arabic Typesetting" w:hAnsi="Arabic Typesetting" w:cs="Arabic Typesetting" w:hint="cs"/>
          <w:sz w:val="36"/>
          <w:szCs w:val="36"/>
        </w:rPr>
        <w:t xml:space="preserve"> Owner, </w:t>
      </w:r>
      <w:r w:rsidR="00A618D3" w:rsidRPr="000C0D06">
        <w:rPr>
          <w:rFonts w:ascii="Arabic Typesetting" w:hAnsi="Arabic Typesetting" w:cs="Arabic Typesetting" w:hint="cs"/>
          <w:sz w:val="36"/>
          <w:szCs w:val="36"/>
        </w:rPr>
        <w:t xml:space="preserve">Management and the drivers of </w:t>
      </w:r>
      <w:r w:rsidRPr="000C0D06">
        <w:rPr>
          <w:rFonts w:ascii="Arabic Typesetting" w:hAnsi="Arabic Typesetting" w:cs="Arabic Typesetting" w:hint="cs"/>
          <w:sz w:val="36"/>
          <w:szCs w:val="36"/>
        </w:rPr>
        <w:t>the company vehicles.</w:t>
      </w:r>
    </w:p>
    <w:p w:rsidR="007803C9" w:rsidRPr="000C0D06" w:rsidRDefault="007803C9"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All data related to customers travelled will be capture and recorded on a web base server</w:t>
      </w:r>
      <w:r w:rsidR="006523EB" w:rsidRPr="000C0D06">
        <w:rPr>
          <w:rFonts w:ascii="Arabic Typesetting" w:hAnsi="Arabic Typesetting" w:cs="Arabic Typesetting" w:hint="cs"/>
          <w:sz w:val="36"/>
          <w:szCs w:val="36"/>
        </w:rPr>
        <w:t>,</w:t>
      </w:r>
      <w:r w:rsidRPr="000C0D06">
        <w:rPr>
          <w:rFonts w:ascii="Arabic Typesetting" w:hAnsi="Arabic Typesetting" w:cs="Arabic Typesetting" w:hint="cs"/>
          <w:sz w:val="36"/>
          <w:szCs w:val="36"/>
        </w:rPr>
        <w:t xml:space="preserve"> </w:t>
      </w:r>
      <w:r w:rsidR="0020468B" w:rsidRPr="000C0D06">
        <w:rPr>
          <w:rFonts w:ascii="Arabic Typesetting" w:hAnsi="Arabic Typesetting" w:cs="Arabic Typesetting" w:hint="cs"/>
          <w:sz w:val="36"/>
          <w:szCs w:val="36"/>
        </w:rPr>
        <w:t>m</w:t>
      </w:r>
      <w:r w:rsidRPr="000C0D06">
        <w:rPr>
          <w:rFonts w:ascii="Arabic Typesetting" w:hAnsi="Arabic Typesetting" w:cs="Arabic Typesetting" w:hint="cs"/>
          <w:sz w:val="36"/>
          <w:szCs w:val="36"/>
        </w:rPr>
        <w:t xml:space="preserve">anagement </w:t>
      </w:r>
      <w:del w:id="12" w:author="Michael Tang" w:date="2018-10-24T10:39:00Z">
        <w:r w:rsidR="006523EB" w:rsidRPr="000C0D06" w:rsidDel="00F904DE">
          <w:rPr>
            <w:rFonts w:ascii="Arabic Typesetting" w:hAnsi="Arabic Typesetting" w:cs="Arabic Typesetting" w:hint="cs"/>
            <w:sz w:val="36"/>
            <w:szCs w:val="36"/>
          </w:rPr>
          <w:delText>are</w:delText>
        </w:r>
      </w:del>
      <w:ins w:id="13" w:author="Michael Tang" w:date="2018-10-24T10:39:00Z">
        <w:r w:rsidR="00F904DE">
          <w:rPr>
            <w:rFonts w:ascii="Arabic Typesetting" w:hAnsi="Arabic Typesetting" w:cs="Arabic Typesetting"/>
            <w:sz w:val="36"/>
            <w:szCs w:val="36"/>
          </w:rPr>
          <w:t>is</w:t>
        </w:r>
      </w:ins>
      <w:r w:rsidRPr="000C0D06">
        <w:rPr>
          <w:rFonts w:ascii="Arabic Typesetting" w:hAnsi="Arabic Typesetting" w:cs="Arabic Typesetting" w:hint="cs"/>
          <w:sz w:val="36"/>
          <w:szCs w:val="36"/>
        </w:rPr>
        <w:t xml:space="preserve"> required to set and adjust their hourly rates</w:t>
      </w:r>
      <w:r w:rsidR="0020468B" w:rsidRPr="000C0D06">
        <w:rPr>
          <w:rFonts w:ascii="Arabic Typesetting" w:hAnsi="Arabic Typesetting" w:cs="Arabic Typesetting" w:hint="cs"/>
          <w:sz w:val="36"/>
          <w:szCs w:val="36"/>
        </w:rPr>
        <w:t xml:space="preserve">. </w:t>
      </w:r>
    </w:p>
    <w:p w:rsidR="00A618D3" w:rsidRPr="000C0D06" w:rsidRDefault="00A618D3" w:rsidP="003A57D6">
      <w:pPr>
        <w:pStyle w:val="NoSpacing"/>
        <w:rPr>
          <w:rFonts w:ascii="Arabic Typesetting" w:hAnsi="Arabic Typesetting" w:cs="Arabic Typesetting"/>
          <w:sz w:val="36"/>
          <w:szCs w:val="36"/>
        </w:rPr>
      </w:pPr>
    </w:p>
    <w:p w:rsidR="0020468B" w:rsidRPr="000C0D06" w:rsidRDefault="0020468B" w:rsidP="0020468B">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 xml:space="preserve"> </w:t>
      </w:r>
      <w:del w:id="14" w:author="Michael Tang" w:date="2018-10-24T10:39:00Z">
        <w:r w:rsidRPr="000C0D06" w:rsidDel="00F904DE">
          <w:rPr>
            <w:rFonts w:ascii="Arabic Typesetting" w:hAnsi="Arabic Typesetting" w:cs="Arabic Typesetting" w:hint="cs"/>
            <w:sz w:val="36"/>
            <w:szCs w:val="36"/>
          </w:rPr>
          <w:delText xml:space="preserve"> </w:delText>
        </w:r>
      </w:del>
      <w:r w:rsidRPr="000C0D06">
        <w:rPr>
          <w:rFonts w:ascii="Arabic Typesetting" w:hAnsi="Arabic Typesetting" w:cs="Arabic Typesetting" w:hint="cs"/>
          <w:sz w:val="36"/>
          <w:szCs w:val="36"/>
        </w:rPr>
        <w:t xml:space="preserve">A mobile </w:t>
      </w:r>
      <w:r w:rsidR="000C0D06" w:rsidRPr="000C0D06">
        <w:rPr>
          <w:rFonts w:ascii="Arabic Typesetting" w:hAnsi="Arabic Typesetting" w:cs="Arabic Typesetting" w:hint="cs"/>
          <w:sz w:val="36"/>
          <w:szCs w:val="36"/>
        </w:rPr>
        <w:t>G</w:t>
      </w:r>
      <w:r w:rsidRPr="000C0D06">
        <w:rPr>
          <w:rFonts w:ascii="Arabic Typesetting" w:hAnsi="Arabic Typesetting" w:cs="Arabic Typesetting" w:hint="cs"/>
          <w:sz w:val="36"/>
          <w:szCs w:val="36"/>
        </w:rPr>
        <w:t>PS-Navigator</w:t>
      </w:r>
      <w:ins w:id="15" w:author="Michael Tang" w:date="2018-10-24T10:39:00Z">
        <w:r w:rsidR="00F904DE">
          <w:rPr>
            <w:rFonts w:ascii="Arabic Typesetting" w:hAnsi="Arabic Typesetting" w:cs="Arabic Typesetting"/>
            <w:sz w:val="36"/>
            <w:szCs w:val="36"/>
          </w:rPr>
          <w:t>(maybe just a phone app?)</w:t>
        </w:r>
      </w:ins>
      <w:r w:rsidRPr="000C0D06">
        <w:rPr>
          <w:rFonts w:ascii="Arabic Typesetting" w:hAnsi="Arabic Typesetting" w:cs="Arabic Typesetting" w:hint="cs"/>
          <w:sz w:val="36"/>
          <w:szCs w:val="36"/>
        </w:rPr>
        <w:t xml:space="preserve"> software</w:t>
      </w:r>
      <w:r w:rsidR="000C0D06" w:rsidRPr="000C0D06">
        <w:rPr>
          <w:rFonts w:ascii="Arabic Typesetting" w:hAnsi="Arabic Typesetting" w:cs="Arabic Typesetting" w:hint="cs"/>
          <w:sz w:val="36"/>
          <w:szCs w:val="36"/>
        </w:rPr>
        <w:t xml:space="preserve"> application will interact with the database about vehicle location and route of travel,</w:t>
      </w:r>
      <w:r w:rsidRPr="000C0D06">
        <w:rPr>
          <w:rFonts w:ascii="Arabic Typesetting" w:hAnsi="Arabic Typesetting" w:cs="Arabic Typesetting" w:hint="cs"/>
          <w:sz w:val="36"/>
          <w:szCs w:val="36"/>
        </w:rPr>
        <w:t xml:space="preserve"> </w:t>
      </w:r>
      <w:r w:rsidR="000C0D06" w:rsidRPr="000C0D06">
        <w:rPr>
          <w:rFonts w:ascii="Arabic Typesetting" w:hAnsi="Arabic Typesetting" w:cs="Arabic Typesetting" w:hint="cs"/>
          <w:sz w:val="36"/>
          <w:szCs w:val="36"/>
        </w:rPr>
        <w:t xml:space="preserve">it is required that the necessary hardware be installed </w:t>
      </w:r>
      <w:r w:rsidRPr="000C0D06">
        <w:rPr>
          <w:rFonts w:ascii="Arabic Typesetting" w:hAnsi="Arabic Typesetting" w:cs="Arabic Typesetting" w:hint="cs"/>
          <w:sz w:val="36"/>
          <w:szCs w:val="36"/>
        </w:rPr>
        <w:t>onboard the company vehicles</w:t>
      </w:r>
      <w:r w:rsidR="000C0D06" w:rsidRPr="000C0D06">
        <w:rPr>
          <w:rFonts w:ascii="Arabic Typesetting" w:hAnsi="Arabic Typesetting" w:cs="Arabic Typesetting" w:hint="cs"/>
          <w:sz w:val="36"/>
          <w:szCs w:val="36"/>
        </w:rPr>
        <w:t xml:space="preserve"> that is intended to log data in the Database</w:t>
      </w:r>
      <w:r w:rsidRPr="000C0D06">
        <w:rPr>
          <w:rFonts w:ascii="Arabic Typesetting" w:hAnsi="Arabic Typesetting" w:cs="Arabic Typesetting" w:hint="cs"/>
          <w:sz w:val="36"/>
          <w:szCs w:val="36"/>
        </w:rPr>
        <w:t>.</w:t>
      </w:r>
    </w:p>
    <w:p w:rsidR="0020468B" w:rsidRPr="000C0D06" w:rsidRDefault="0020468B" w:rsidP="0020468B">
      <w:pPr>
        <w:pStyle w:val="NoSpacing"/>
        <w:rPr>
          <w:rFonts w:ascii="Arabic Typesetting" w:hAnsi="Arabic Typesetting" w:cs="Arabic Typesetting"/>
          <w:sz w:val="36"/>
          <w:szCs w:val="36"/>
        </w:rPr>
      </w:pPr>
    </w:p>
    <w:p w:rsidR="0020468B" w:rsidRPr="000C0D06" w:rsidRDefault="00AE6B26" w:rsidP="003A57D6">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The mobile application requires both Internet and GPS connection to fetch and</w:t>
      </w:r>
      <w:r w:rsidR="0020468B" w:rsidRPr="000C0D06">
        <w:rPr>
          <w:rFonts w:ascii="Arabic Typesetting" w:hAnsi="Arabic Typesetting" w:cs="Arabic Typesetting" w:hint="cs"/>
          <w:sz w:val="36"/>
          <w:szCs w:val="36"/>
        </w:rPr>
        <w:t xml:space="preserve"> receive information about time of travelled and closest possible rout</w:t>
      </w:r>
      <w:r w:rsidR="007A47AC" w:rsidRPr="000C0D06">
        <w:rPr>
          <w:rFonts w:ascii="Arabic Typesetting" w:hAnsi="Arabic Typesetting" w:cs="Arabic Typesetting" w:hint="cs"/>
          <w:sz w:val="36"/>
          <w:szCs w:val="36"/>
        </w:rPr>
        <w:t>e</w:t>
      </w:r>
      <w:r w:rsidR="0020468B" w:rsidRPr="000C0D06">
        <w:rPr>
          <w:rFonts w:ascii="Arabic Typesetting" w:hAnsi="Arabic Typesetting" w:cs="Arabic Typesetting" w:hint="cs"/>
          <w:sz w:val="36"/>
          <w:szCs w:val="36"/>
        </w:rPr>
        <w:t>.</w:t>
      </w:r>
      <w:r w:rsidR="000C0D06" w:rsidRPr="000C0D06">
        <w:rPr>
          <w:rFonts w:ascii="Arabic Typesetting" w:hAnsi="Arabic Typesetting" w:cs="Arabic Typesetting" w:hint="cs"/>
          <w:sz w:val="36"/>
          <w:szCs w:val="36"/>
        </w:rPr>
        <w:t xml:space="preserve"> Between </w:t>
      </w:r>
      <w:r w:rsidR="0020468B" w:rsidRPr="000C0D06">
        <w:rPr>
          <w:rFonts w:ascii="Arabic Typesetting" w:hAnsi="Arabic Typesetting" w:cs="Arabic Typesetting" w:hint="cs"/>
          <w:sz w:val="36"/>
          <w:szCs w:val="36"/>
        </w:rPr>
        <w:t>driver</w:t>
      </w:r>
      <w:r w:rsidR="000C0D06" w:rsidRPr="000C0D06">
        <w:rPr>
          <w:rFonts w:ascii="Arabic Typesetting" w:hAnsi="Arabic Typesetting" w:cs="Arabic Typesetting" w:hint="cs"/>
          <w:sz w:val="36"/>
          <w:szCs w:val="36"/>
        </w:rPr>
        <w:t>s</w:t>
      </w:r>
      <w:r w:rsidR="0020468B" w:rsidRPr="000C0D06">
        <w:rPr>
          <w:rFonts w:ascii="Arabic Typesetting" w:hAnsi="Arabic Typesetting" w:cs="Arabic Typesetting" w:hint="cs"/>
          <w:sz w:val="36"/>
          <w:szCs w:val="36"/>
        </w:rPr>
        <w:t xml:space="preserve"> and the database.</w:t>
      </w:r>
    </w:p>
    <w:p w:rsidR="0020468B" w:rsidRDefault="0020468B" w:rsidP="003A57D6">
      <w:pPr>
        <w:pStyle w:val="NoSpacing"/>
        <w:rPr>
          <w:rFonts w:ascii="Times New Roman" w:hAnsi="Times New Roman" w:cs="Times New Roman"/>
          <w:sz w:val="28"/>
          <w:szCs w:val="28"/>
        </w:rPr>
      </w:pPr>
    </w:p>
    <w:p w:rsidR="003A57D6" w:rsidRDefault="003A57D6" w:rsidP="003A57D6">
      <w:pPr>
        <w:pStyle w:val="NoSpacing"/>
        <w:rPr>
          <w:rFonts w:ascii="Times New Roman" w:hAnsi="Times New Roman" w:cs="Times New Roman"/>
          <w:sz w:val="48"/>
          <w:szCs w:val="48"/>
        </w:rPr>
      </w:pPr>
    </w:p>
    <w:p w:rsidR="00594E52" w:rsidRDefault="00594E52" w:rsidP="003A57D6">
      <w:pPr>
        <w:pStyle w:val="NoSpacing"/>
        <w:rPr>
          <w:rFonts w:ascii="Times New Roman" w:hAnsi="Times New Roman" w:cs="Times New Roman"/>
          <w:sz w:val="48"/>
          <w:szCs w:val="48"/>
        </w:rPr>
      </w:pPr>
    </w:p>
    <w:p w:rsidR="00B530D0" w:rsidRPr="00AA3E54" w:rsidRDefault="00AA3E54" w:rsidP="003A57D6">
      <w:pPr>
        <w:pStyle w:val="NoSpacing"/>
        <w:rPr>
          <w:rFonts w:ascii="Arabic Typesetting" w:hAnsi="Arabic Typesetting" w:cs="Arabic Typesetting"/>
          <w:sz w:val="36"/>
          <w:szCs w:val="36"/>
        </w:rPr>
      </w:pPr>
      <w:r w:rsidRPr="00AA3E54">
        <w:rPr>
          <w:rFonts w:ascii="Arabic Typesetting" w:hAnsi="Arabic Typesetting" w:cs="Arabic Typesetting" w:hint="cs"/>
          <w:sz w:val="36"/>
          <w:szCs w:val="36"/>
        </w:rPr>
        <w:t>The major features of the Time Tracker</w:t>
      </w:r>
      <w:r>
        <w:rPr>
          <w:rFonts w:ascii="Arabic Typesetting" w:hAnsi="Arabic Typesetting" w:cs="Arabic Typesetting"/>
          <w:sz w:val="36"/>
          <w:szCs w:val="36"/>
        </w:rPr>
        <w:t xml:space="preserve"> 1.0</w:t>
      </w:r>
      <w:r w:rsidRPr="00AA3E54">
        <w:rPr>
          <w:rFonts w:ascii="Arabic Typesetting" w:hAnsi="Arabic Typesetting" w:cs="Arabic Typesetting" w:hint="cs"/>
          <w:sz w:val="36"/>
          <w:szCs w:val="36"/>
        </w:rPr>
        <w:t xml:space="preserve"> Database system are shown in the entity relationship model below. </w:t>
      </w:r>
      <w:r>
        <w:rPr>
          <w:rFonts w:ascii="Arabic Typesetting" w:hAnsi="Arabic Typesetting" w:cs="Arabic Typesetting"/>
          <w:sz w:val="36"/>
          <w:szCs w:val="36"/>
        </w:rPr>
        <w:t>(ER model)</w:t>
      </w:r>
    </w:p>
    <w:p w:rsidR="00B530D0" w:rsidRDefault="00B530D0" w:rsidP="003A57D6">
      <w:pPr>
        <w:pStyle w:val="NoSpacing"/>
        <w:rPr>
          <w:rFonts w:ascii="Times New Roman" w:hAnsi="Times New Roman" w:cs="Times New Roman"/>
          <w:sz w:val="28"/>
          <w:szCs w:val="28"/>
        </w:rPr>
      </w:pPr>
    </w:p>
    <w:p w:rsidR="00B530D0" w:rsidRPr="005C7E4A" w:rsidRDefault="00B530D0" w:rsidP="003A57D6">
      <w:pPr>
        <w:pStyle w:val="NoSpacing"/>
        <w:rPr>
          <w:rFonts w:ascii="Times New Roman" w:hAnsi="Times New Roman" w:cs="Times New Roman"/>
          <w:sz w:val="28"/>
          <w:szCs w:val="28"/>
        </w:rPr>
      </w:pPr>
    </w:p>
    <w:p w:rsidR="0020468B" w:rsidRDefault="0020468B" w:rsidP="003A57D6">
      <w:pPr>
        <w:pStyle w:val="NoSpacing"/>
        <w:rPr>
          <w:rFonts w:ascii="Times New Roman" w:hAnsi="Times New Roman" w:cs="Times New Roman"/>
          <w:sz w:val="48"/>
          <w:szCs w:val="48"/>
        </w:rPr>
      </w:pPr>
    </w:p>
    <w:p w:rsidR="0020468B" w:rsidRDefault="0020468B" w:rsidP="003A57D6">
      <w:pPr>
        <w:pStyle w:val="NoSpacing"/>
        <w:rPr>
          <w:rFonts w:ascii="Times New Roman" w:hAnsi="Times New Roman" w:cs="Times New Roman"/>
          <w:sz w:val="48"/>
          <w:szCs w:val="48"/>
        </w:rPr>
      </w:pPr>
    </w:p>
    <w:p w:rsidR="0020468B" w:rsidRDefault="0020468B" w:rsidP="003A57D6">
      <w:pPr>
        <w:pStyle w:val="NoSpacing"/>
        <w:rPr>
          <w:rFonts w:ascii="Times New Roman" w:hAnsi="Times New Roman" w:cs="Times New Roman"/>
          <w:sz w:val="48"/>
          <w:szCs w:val="48"/>
        </w:rPr>
      </w:pPr>
    </w:p>
    <w:p w:rsidR="0020468B" w:rsidRDefault="0020468B" w:rsidP="003A57D6">
      <w:pPr>
        <w:pStyle w:val="NoSpacing"/>
        <w:rPr>
          <w:rFonts w:ascii="Times New Roman" w:hAnsi="Times New Roman" w:cs="Times New Roman"/>
          <w:sz w:val="48"/>
          <w:szCs w:val="48"/>
        </w:rPr>
      </w:pPr>
    </w:p>
    <w:p w:rsidR="00B530D0" w:rsidRDefault="00B530D0" w:rsidP="003A57D6">
      <w:pPr>
        <w:pStyle w:val="NoSpacing"/>
        <w:rPr>
          <w:rFonts w:ascii="Times New Roman" w:hAnsi="Times New Roman" w:cs="Times New Roman"/>
          <w:sz w:val="48"/>
          <w:szCs w:val="48"/>
        </w:rPr>
      </w:pPr>
    </w:p>
    <w:p w:rsidR="001562EC" w:rsidRDefault="001562EC" w:rsidP="003A57D6">
      <w:pPr>
        <w:pStyle w:val="NoSpacing"/>
        <w:rPr>
          <w:rFonts w:ascii="Times New Roman" w:hAnsi="Times New Roman" w:cs="Times New Roman"/>
          <w:sz w:val="48"/>
          <w:szCs w:val="48"/>
        </w:rPr>
      </w:pPr>
    </w:p>
    <w:p w:rsidR="00BE0620" w:rsidRDefault="00BE0620" w:rsidP="00AA3E54">
      <w:pPr>
        <w:pStyle w:val="Heading2"/>
        <w:numPr>
          <w:ilvl w:val="0"/>
          <w:numId w:val="0"/>
        </w:numPr>
        <w:ind w:left="720"/>
      </w:pPr>
    </w:p>
    <w:p w:rsidR="00AA3E54" w:rsidRDefault="00A676DB" w:rsidP="00AA3E54">
      <w:r>
        <w:rPr>
          <w:noProof/>
        </w:rPr>
        <w:drawing>
          <wp:inline distT="114300" distB="114300" distL="114300" distR="114300">
            <wp:extent cx="5943600" cy="4889758"/>
            <wp:effectExtent l="0" t="0" r="0" b="635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5943600" cy="4889758"/>
                    </a:xfrm>
                    <a:prstGeom prst="rect">
                      <a:avLst/>
                    </a:prstGeom>
                    <a:ln/>
                  </pic:spPr>
                </pic:pic>
              </a:graphicData>
            </a:graphic>
          </wp:inline>
        </w:drawing>
      </w:r>
    </w:p>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F904DE" w:rsidP="00AA3E54">
      <w:pPr>
        <w:rPr>
          <w:ins w:id="16" w:author="Michael Tang" w:date="2018-10-24T10:40:00Z"/>
        </w:rPr>
      </w:pPr>
      <w:ins w:id="17" w:author="Michael Tang" w:date="2018-10-24T10:40:00Z">
        <w:r>
          <w:t>Two drivers tables?</w:t>
        </w:r>
      </w:ins>
    </w:p>
    <w:p w:rsidR="00F904DE" w:rsidRDefault="00F904DE" w:rsidP="00AA3E54">
      <w:pPr>
        <w:rPr>
          <w:ins w:id="18" w:author="Michael Tang" w:date="2018-10-24T10:41:00Z"/>
        </w:rPr>
      </w:pPr>
      <w:ins w:id="19" w:author="Michael Tang" w:date="2018-10-24T10:41:00Z">
        <w:r>
          <w:t>books - reservations ?</w:t>
        </w:r>
      </w:ins>
    </w:p>
    <w:p w:rsidR="00F904DE" w:rsidDel="00F904DE" w:rsidRDefault="00741745" w:rsidP="00AA3E54">
      <w:pPr>
        <w:rPr>
          <w:del w:id="20" w:author="Michael Tang" w:date="2018-10-24T10:41:00Z"/>
        </w:rPr>
      </w:pPr>
      <w:ins w:id="21" w:author="Michael Tang" w:date="2018-10-24T10:42:00Z">
        <w:r>
          <w:t>Takes?</w:t>
        </w:r>
      </w:ins>
    </w:p>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AA3E54" w:rsidRDefault="00AA3E54" w:rsidP="00AA3E54"/>
    <w:p w:rsidR="00265A29" w:rsidRDefault="00265A29" w:rsidP="003A57D6">
      <w:pPr>
        <w:pStyle w:val="NoSpacing"/>
        <w:rPr>
          <w:rFonts w:ascii="Times New Roman" w:hAnsi="Times New Roman" w:cs="Times New Roman"/>
          <w:sz w:val="28"/>
          <w:szCs w:val="28"/>
        </w:rPr>
      </w:pPr>
      <w:bookmarkStart w:id="22" w:name="_GoBack"/>
      <w:bookmarkEnd w:id="22"/>
    </w:p>
    <w:p w:rsidR="00B530D0" w:rsidRDefault="00B530D0" w:rsidP="00B530D0"/>
    <w:p w:rsidR="00B530D0" w:rsidRPr="00B530D0" w:rsidRDefault="00B530D0" w:rsidP="00B530D0"/>
    <w:p w:rsidR="001562EC" w:rsidRDefault="00A80B11" w:rsidP="001A4FB0">
      <w:pPr>
        <w:pStyle w:val="Heading1"/>
      </w:pPr>
      <w:bookmarkStart w:id="23" w:name="_Toc483201445"/>
      <w:bookmarkStart w:id="24" w:name="_Toc527558590"/>
      <w:r>
        <w:t>DATABASE ADMINISTRATIVE INFORMATION</w:t>
      </w:r>
      <w:bookmarkEnd w:id="23"/>
      <w:bookmarkEnd w:id="24"/>
    </w:p>
    <w:p w:rsidR="00A80B11" w:rsidRDefault="00A80B11" w:rsidP="003A57D6">
      <w:pPr>
        <w:pStyle w:val="NoSpacing"/>
        <w:rPr>
          <w:rFonts w:ascii="Times New Roman" w:hAnsi="Times New Roman" w:cs="Times New Roman"/>
          <w:sz w:val="28"/>
          <w:szCs w:val="28"/>
        </w:rPr>
      </w:pPr>
    </w:p>
    <w:p w:rsidR="001562EC" w:rsidRDefault="00B530D0" w:rsidP="001A4FB0">
      <w:pPr>
        <w:pStyle w:val="Heading2"/>
      </w:pPr>
      <w:r>
        <w:t xml:space="preserve"> </w:t>
      </w:r>
      <w:bookmarkStart w:id="25" w:name="_Toc527558591"/>
      <w:r w:rsidR="00A80B11">
        <w:t>Responsibility</w:t>
      </w:r>
      <w:bookmarkEnd w:id="25"/>
    </w:p>
    <w:p w:rsidR="00A80B11" w:rsidRDefault="00A80B11" w:rsidP="00A80B11"/>
    <w:p w:rsidR="00A80B11" w:rsidRPr="003E5B2B" w:rsidRDefault="00A80B11" w:rsidP="00A80B11">
      <w:pPr>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The Owner Of 30 </w:t>
      </w:r>
      <w:r w:rsidRPr="003E5B2B">
        <w:rPr>
          <w:sz w:val="36"/>
          <w:szCs w:val="36"/>
        </w:rPr>
        <w:t>⁰</w:t>
      </w:r>
      <w:r w:rsidRPr="003E5B2B">
        <w:rPr>
          <w:rFonts w:ascii="Arabic Typesetting" w:hAnsi="Arabic Typesetting" w:cs="Arabic Typesetting" w:hint="cs"/>
          <w:sz w:val="36"/>
          <w:szCs w:val="36"/>
        </w:rPr>
        <w:t xml:space="preserve"> N will be responsible for the manage</w:t>
      </w:r>
      <w:ins w:id="26" w:author="Michael Tang" w:date="2018-10-24T10:43:00Z">
        <w:r w:rsidR="00741745">
          <w:rPr>
            <w:rFonts w:ascii="Arabic Typesetting" w:hAnsi="Arabic Typesetting" w:cs="Arabic Typesetting"/>
            <w:sz w:val="36"/>
            <w:szCs w:val="36"/>
          </w:rPr>
          <w:t>ment</w:t>
        </w:r>
      </w:ins>
      <w:r w:rsidRPr="003E5B2B">
        <w:rPr>
          <w:rFonts w:ascii="Arabic Typesetting" w:hAnsi="Arabic Typesetting" w:cs="Arabic Typesetting" w:hint="cs"/>
          <w:sz w:val="36"/>
          <w:szCs w:val="36"/>
        </w:rPr>
        <w:t xml:space="preserve"> and overlooking the database. All administrative functions will be carried out by staff or</w:t>
      </w:r>
      <w:r w:rsidR="009B2677" w:rsidRPr="003E5B2B">
        <w:rPr>
          <w:rFonts w:ascii="Arabic Typesetting" w:hAnsi="Arabic Typesetting" w:cs="Arabic Typesetting" w:hint="cs"/>
          <w:sz w:val="36"/>
          <w:szCs w:val="36"/>
        </w:rPr>
        <w:t xml:space="preserve"> </w:t>
      </w:r>
      <w:r w:rsidR="003E5B2B" w:rsidRPr="003E5B2B">
        <w:rPr>
          <w:rFonts w:ascii="Arabic Typesetting" w:hAnsi="Arabic Typesetting" w:cs="Arabic Typesetting" w:hint="cs"/>
          <w:sz w:val="36"/>
          <w:szCs w:val="36"/>
        </w:rPr>
        <w:t>any organization</w:t>
      </w:r>
      <w:r w:rsidRPr="003E5B2B">
        <w:rPr>
          <w:rFonts w:ascii="Arabic Typesetting" w:hAnsi="Arabic Typesetting" w:cs="Arabic Typesetting" w:hint="cs"/>
          <w:sz w:val="36"/>
          <w:szCs w:val="36"/>
        </w:rPr>
        <w:t xml:space="preserve"> specified by the owner of the entity.</w:t>
      </w:r>
    </w:p>
    <w:p w:rsidR="00A80B11" w:rsidRDefault="00A80B11" w:rsidP="003A57D6">
      <w:pPr>
        <w:pStyle w:val="NoSpacing"/>
      </w:pPr>
    </w:p>
    <w:p w:rsidR="00265A29" w:rsidRDefault="00B530D0" w:rsidP="00D81EF9">
      <w:pPr>
        <w:pStyle w:val="Heading2"/>
        <w:numPr>
          <w:ilvl w:val="0"/>
          <w:numId w:val="0"/>
        </w:numPr>
        <w:ind w:left="720" w:hanging="720"/>
        <w:rPr>
          <w:rFonts w:ascii="Times New Roman" w:hAnsi="Times New Roman"/>
          <w:szCs w:val="28"/>
        </w:rPr>
      </w:pPr>
      <w:r>
        <w:t xml:space="preserve"> </w:t>
      </w:r>
      <w:bookmarkStart w:id="27" w:name="_Toc527558592"/>
      <w:r w:rsidR="009B74D5">
        <w:t>User class and Characteristics</w:t>
      </w:r>
      <w:bookmarkEnd w:id="27"/>
      <w:r w:rsidR="009B74D5">
        <w:t xml:space="preserve"> </w:t>
      </w:r>
    </w:p>
    <w:p w:rsidR="00265A29" w:rsidRDefault="00265A29" w:rsidP="003A57D6">
      <w:pPr>
        <w:pStyle w:val="NoSpacing"/>
        <w:rPr>
          <w:rFonts w:ascii="Times New Roman" w:hAnsi="Times New Roman" w:cs="Times New Roman"/>
          <w:sz w:val="28"/>
          <w:szCs w:val="28"/>
        </w:rPr>
      </w:pPr>
    </w:p>
    <w:p w:rsidR="00265A29" w:rsidRPr="003E5B2B" w:rsidRDefault="00265A29"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A first-time user of the </w:t>
      </w:r>
      <w:r w:rsidR="009B74D5">
        <w:rPr>
          <w:rFonts w:ascii="Arabic Typesetting" w:hAnsi="Arabic Typesetting" w:cs="Arabic Typesetting"/>
          <w:sz w:val="36"/>
          <w:szCs w:val="36"/>
        </w:rPr>
        <w:t>system</w:t>
      </w:r>
      <w:r w:rsidRPr="003E5B2B">
        <w:rPr>
          <w:rFonts w:ascii="Arabic Typesetting" w:hAnsi="Arabic Typesetting" w:cs="Arabic Typesetting" w:hint="cs"/>
          <w:sz w:val="36"/>
          <w:szCs w:val="36"/>
        </w:rPr>
        <w:t xml:space="preserve"> </w:t>
      </w:r>
      <w:r w:rsidR="009B2677" w:rsidRPr="003E5B2B">
        <w:rPr>
          <w:rFonts w:ascii="Arabic Typesetting" w:hAnsi="Arabic Typesetting" w:cs="Arabic Typesetting" w:hint="cs"/>
          <w:sz w:val="36"/>
          <w:szCs w:val="36"/>
        </w:rPr>
        <w:t>must be giving login privilege by an upper level staff. While these privileges are not grante</w:t>
      </w:r>
      <w:r w:rsidR="003E5B2B" w:rsidRPr="003E5B2B">
        <w:rPr>
          <w:rFonts w:ascii="Arabic Typesetting" w:hAnsi="Arabic Typesetting" w:cs="Arabic Typesetting" w:hint="cs"/>
          <w:sz w:val="36"/>
          <w:szCs w:val="36"/>
        </w:rPr>
        <w:t>d,</w:t>
      </w:r>
      <w:r w:rsidR="009B2677" w:rsidRPr="003E5B2B">
        <w:rPr>
          <w:rFonts w:ascii="Arabic Typesetting" w:hAnsi="Arabic Typesetting" w:cs="Arabic Typesetting" w:hint="cs"/>
          <w:sz w:val="36"/>
          <w:szCs w:val="36"/>
        </w:rPr>
        <w:t xml:space="preserve"> if a user is continuously trying to log in, the system will flag the unauthorized </w:t>
      </w:r>
      <w:del w:id="28" w:author="Michael Tang" w:date="2018-10-24T10:44:00Z">
        <w:r w:rsidR="009B2677" w:rsidRPr="003E5B2B" w:rsidDel="00741745">
          <w:rPr>
            <w:rFonts w:ascii="Arabic Typesetting" w:hAnsi="Arabic Typesetting" w:cs="Arabic Typesetting" w:hint="cs"/>
            <w:sz w:val="36"/>
            <w:szCs w:val="36"/>
          </w:rPr>
          <w:delText xml:space="preserve">used </w:delText>
        </w:r>
      </w:del>
      <w:ins w:id="29" w:author="Michael Tang" w:date="2018-10-24T10:44:00Z">
        <w:r w:rsidR="00741745">
          <w:rPr>
            <w:rFonts w:ascii="Arabic Typesetting" w:hAnsi="Arabic Typesetting" w:cs="Arabic Typesetting"/>
            <w:sz w:val="36"/>
            <w:szCs w:val="36"/>
          </w:rPr>
          <w:t xml:space="preserve">use </w:t>
        </w:r>
      </w:ins>
      <w:r w:rsidR="009B2677" w:rsidRPr="003E5B2B">
        <w:rPr>
          <w:rFonts w:ascii="Arabic Typesetting" w:hAnsi="Arabic Typesetting" w:cs="Arabic Typesetting" w:hint="cs"/>
          <w:sz w:val="36"/>
          <w:szCs w:val="36"/>
        </w:rPr>
        <w:t>w</w:t>
      </w:r>
      <w:r w:rsidR="0010772E">
        <w:rPr>
          <w:rFonts w:ascii="Arabic Typesetting" w:hAnsi="Arabic Typesetting" w:cs="Arabic Typesetting"/>
          <w:sz w:val="36"/>
          <w:szCs w:val="36"/>
        </w:rPr>
        <w:t>h</w:t>
      </w:r>
      <w:r w:rsidR="009B2677" w:rsidRPr="003E5B2B">
        <w:rPr>
          <w:rFonts w:ascii="Arabic Typesetting" w:hAnsi="Arabic Typesetting" w:cs="Arabic Typesetting" w:hint="cs"/>
          <w:sz w:val="36"/>
          <w:szCs w:val="36"/>
        </w:rPr>
        <w:t xml:space="preserve">ile alerting management about the security breach and </w:t>
      </w:r>
      <w:r w:rsidR="003E5B2B" w:rsidRPr="003E5B2B">
        <w:rPr>
          <w:rFonts w:ascii="Arabic Typesetting" w:hAnsi="Arabic Typesetting" w:cs="Arabic Typesetting" w:hint="cs"/>
          <w:sz w:val="36"/>
          <w:szCs w:val="36"/>
        </w:rPr>
        <w:t xml:space="preserve">make a </w:t>
      </w:r>
      <w:r w:rsidR="009B2677" w:rsidRPr="003E5B2B">
        <w:rPr>
          <w:rFonts w:ascii="Arabic Typesetting" w:hAnsi="Arabic Typesetting" w:cs="Arabic Typesetting" w:hint="cs"/>
          <w:sz w:val="36"/>
          <w:szCs w:val="36"/>
        </w:rPr>
        <w:t>log</w:t>
      </w:r>
      <w:r w:rsidR="003E5B2B" w:rsidRPr="003E5B2B">
        <w:rPr>
          <w:rFonts w:ascii="Arabic Typesetting" w:hAnsi="Arabic Typesetting" w:cs="Arabic Typesetting" w:hint="cs"/>
          <w:sz w:val="36"/>
          <w:szCs w:val="36"/>
        </w:rPr>
        <w:t xml:space="preserve"> of </w:t>
      </w:r>
      <w:r w:rsidR="009B2677" w:rsidRPr="003E5B2B">
        <w:rPr>
          <w:rFonts w:ascii="Arabic Typesetting" w:hAnsi="Arabic Typesetting" w:cs="Arabic Typesetting" w:hint="cs"/>
          <w:sz w:val="36"/>
          <w:szCs w:val="36"/>
        </w:rPr>
        <w:t>the time and devices IP</w:t>
      </w:r>
      <w:r w:rsidR="009B74D5">
        <w:rPr>
          <w:rFonts w:ascii="Arabic Typesetting" w:hAnsi="Arabic Typesetting" w:cs="Arabic Typesetting"/>
          <w:sz w:val="36"/>
          <w:szCs w:val="36"/>
        </w:rPr>
        <w:t xml:space="preserve"> that attempt to gain entry</w:t>
      </w:r>
      <w:r w:rsidR="009B2677" w:rsidRPr="003E5B2B">
        <w:rPr>
          <w:rFonts w:ascii="Arabic Typesetting" w:hAnsi="Arabic Typesetting" w:cs="Arabic Typesetting" w:hint="cs"/>
          <w:sz w:val="36"/>
          <w:szCs w:val="36"/>
        </w:rPr>
        <w:t xml:space="preserve">.   </w:t>
      </w:r>
    </w:p>
    <w:p w:rsidR="00424F2D" w:rsidRPr="003E5B2B" w:rsidRDefault="00265A29"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 xml:space="preserve">Every user </w:t>
      </w:r>
      <w:r w:rsidR="003E5B2B" w:rsidRPr="003E5B2B">
        <w:rPr>
          <w:rFonts w:ascii="Arabic Typesetting" w:hAnsi="Arabic Typesetting" w:cs="Arabic Typesetting" w:hint="cs"/>
          <w:sz w:val="36"/>
          <w:szCs w:val="36"/>
        </w:rPr>
        <w:t xml:space="preserve">that interact with the </w:t>
      </w:r>
      <w:r w:rsidR="009B74D5">
        <w:rPr>
          <w:rFonts w:ascii="Arabic Typesetting" w:hAnsi="Arabic Typesetting" w:cs="Arabic Typesetting"/>
          <w:sz w:val="36"/>
          <w:szCs w:val="36"/>
        </w:rPr>
        <w:t>system</w:t>
      </w:r>
      <w:r w:rsidR="003E5B2B" w:rsidRPr="003E5B2B">
        <w:rPr>
          <w:rFonts w:ascii="Arabic Typesetting" w:hAnsi="Arabic Typesetting" w:cs="Arabic Typesetting" w:hint="cs"/>
          <w:sz w:val="36"/>
          <w:szCs w:val="36"/>
        </w:rPr>
        <w:t xml:space="preserve"> </w:t>
      </w:r>
      <w:r w:rsidR="009B74D5">
        <w:rPr>
          <w:rFonts w:ascii="Arabic Typesetting" w:hAnsi="Arabic Typesetting" w:cs="Arabic Typesetting"/>
          <w:sz w:val="36"/>
          <w:szCs w:val="36"/>
        </w:rPr>
        <w:t xml:space="preserve">will have access to different functions base on the level </w:t>
      </w:r>
      <w:r w:rsidR="009B74D5" w:rsidRPr="003E5B2B">
        <w:rPr>
          <w:rFonts w:ascii="Arabic Typesetting" w:hAnsi="Arabic Typesetting" w:cs="Arabic Typesetting"/>
          <w:sz w:val="36"/>
          <w:szCs w:val="36"/>
        </w:rPr>
        <w:t>of</w:t>
      </w:r>
      <w:r w:rsidR="009B74D5">
        <w:rPr>
          <w:rFonts w:ascii="Arabic Typesetting" w:hAnsi="Arabic Typesetting" w:cs="Arabic Typesetting"/>
          <w:sz w:val="36"/>
          <w:szCs w:val="36"/>
        </w:rPr>
        <w:t xml:space="preserve"> privilege granted to</w:t>
      </w:r>
      <w:r w:rsidR="0010772E">
        <w:rPr>
          <w:rFonts w:ascii="Arabic Typesetting" w:hAnsi="Arabic Typesetting" w:cs="Arabic Typesetting"/>
          <w:sz w:val="36"/>
          <w:szCs w:val="36"/>
        </w:rPr>
        <w:t xml:space="preserve"> them</w:t>
      </w:r>
      <w:r w:rsidRPr="003E5B2B">
        <w:rPr>
          <w:rFonts w:ascii="Arabic Typesetting" w:hAnsi="Arabic Typesetting" w:cs="Arabic Typesetting" w:hint="cs"/>
          <w:sz w:val="36"/>
          <w:szCs w:val="36"/>
        </w:rPr>
        <w:t xml:space="preserve">, </w:t>
      </w:r>
      <w:r w:rsidR="009B74D5">
        <w:rPr>
          <w:rFonts w:ascii="Arabic Typesetting" w:hAnsi="Arabic Typesetting" w:cs="Arabic Typesetting"/>
          <w:sz w:val="36"/>
          <w:szCs w:val="36"/>
        </w:rPr>
        <w:t>U</w:t>
      </w:r>
      <w:r w:rsidRPr="003E5B2B">
        <w:rPr>
          <w:rFonts w:ascii="Arabic Typesetting" w:hAnsi="Arabic Typesetting" w:cs="Arabic Typesetting" w:hint="cs"/>
          <w:sz w:val="36"/>
          <w:szCs w:val="36"/>
        </w:rPr>
        <w:t xml:space="preserve">ser can set the mobile application to his/her preferred language. </w:t>
      </w:r>
    </w:p>
    <w:p w:rsidR="0010772E" w:rsidRDefault="00424F2D" w:rsidP="00265A29">
      <w:pPr>
        <w:pStyle w:val="NoSpacing"/>
        <w:rPr>
          <w:rFonts w:ascii="Arabic Typesetting" w:hAnsi="Arabic Typesetting" w:cs="Arabic Typesetting"/>
          <w:sz w:val="36"/>
          <w:szCs w:val="36"/>
        </w:rPr>
      </w:pPr>
      <w:r w:rsidRPr="003E5B2B">
        <w:rPr>
          <w:rFonts w:ascii="Arabic Typesetting" w:hAnsi="Arabic Typesetting" w:cs="Arabic Typesetting" w:hint="cs"/>
          <w:sz w:val="36"/>
          <w:szCs w:val="36"/>
        </w:rPr>
        <w:t>Instruction about rout</w:t>
      </w:r>
      <w:r w:rsidR="0010772E">
        <w:rPr>
          <w:rFonts w:ascii="Arabic Typesetting" w:hAnsi="Arabic Typesetting" w:cs="Arabic Typesetting"/>
          <w:sz w:val="36"/>
          <w:szCs w:val="36"/>
        </w:rPr>
        <w:t>e</w:t>
      </w:r>
      <w:r w:rsidRPr="003E5B2B">
        <w:rPr>
          <w:rFonts w:ascii="Arabic Typesetting" w:hAnsi="Arabic Typesetting" w:cs="Arabic Typesetting" w:hint="cs"/>
          <w:sz w:val="36"/>
          <w:szCs w:val="36"/>
        </w:rPr>
        <w:t xml:space="preserve"> of travel and time will displayed base on mopping data stored in the data base. </w:t>
      </w:r>
    </w:p>
    <w:p w:rsidR="0010772E" w:rsidDel="00741745" w:rsidRDefault="0010772E" w:rsidP="00265A29">
      <w:pPr>
        <w:pStyle w:val="NoSpacing"/>
        <w:rPr>
          <w:del w:id="30" w:author="Michael Tang" w:date="2018-10-24T10:44:00Z"/>
          <w:rFonts w:ascii="Arabic Typesetting" w:hAnsi="Arabic Typesetting" w:cs="Arabic Typesetting"/>
          <w:sz w:val="36"/>
          <w:szCs w:val="36"/>
        </w:rPr>
      </w:pPr>
    </w:p>
    <w:p w:rsidR="0010772E" w:rsidRPr="0010772E" w:rsidDel="00741745" w:rsidRDefault="0010772E" w:rsidP="0010772E">
      <w:pPr>
        <w:pStyle w:val="NoSpacing"/>
        <w:rPr>
          <w:del w:id="31" w:author="Michael Tang" w:date="2018-10-24T10:44:00Z"/>
          <w:rFonts w:ascii="Arabic Typesetting" w:hAnsi="Arabic Typesetting" w:cs="Arabic Typesetting"/>
          <w:sz w:val="36"/>
          <w:szCs w:val="36"/>
        </w:rPr>
      </w:pPr>
      <w:r w:rsidRPr="0010772E">
        <w:rPr>
          <w:rFonts w:ascii="Arabic Typesetting" w:hAnsi="Arabic Typesetting" w:cs="Arabic Typesetting" w:hint="cs"/>
          <w:sz w:val="36"/>
          <w:szCs w:val="36"/>
        </w:rPr>
        <w:t>The System will interact with three level of users:</w:t>
      </w:r>
    </w:p>
    <w:p w:rsidR="0010772E" w:rsidRPr="0010772E" w:rsidRDefault="0010772E" w:rsidP="0010772E">
      <w:pPr>
        <w:pStyle w:val="NoSpacing"/>
        <w:rPr>
          <w:rFonts w:ascii="Arabic Typesetting" w:hAnsi="Arabic Typesetting" w:cs="Arabic Typesetting"/>
          <w:sz w:val="36"/>
          <w:szCs w:val="36"/>
        </w:rPr>
      </w:pPr>
    </w:p>
    <w:p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1- Owner of Entity  </w:t>
      </w:r>
    </w:p>
    <w:p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User Class 2 - Entity Owner and administrators </w:t>
      </w:r>
    </w:p>
    <w:p w:rsidR="0010772E" w:rsidRPr="0010772E" w:rsidRDefault="0010772E" w:rsidP="0010772E">
      <w:pPr>
        <w:pStyle w:val="NoSpacing"/>
        <w:numPr>
          <w:ilvl w:val="0"/>
          <w:numId w:val="5"/>
        </w:numPr>
        <w:rPr>
          <w:rFonts w:ascii="Arabic Typesetting" w:hAnsi="Arabic Typesetting" w:cs="Arabic Typesetting"/>
          <w:sz w:val="36"/>
          <w:szCs w:val="36"/>
        </w:rPr>
      </w:pPr>
      <w:r w:rsidRPr="0010772E">
        <w:rPr>
          <w:rFonts w:ascii="Arabic Typesetting" w:hAnsi="Arabic Typesetting" w:cs="Arabic Typesetting" w:hint="cs"/>
          <w:sz w:val="36"/>
          <w:szCs w:val="36"/>
        </w:rPr>
        <w:lastRenderedPageBreak/>
        <w:t xml:space="preserve">User Class 3 – Drivers  </w:t>
      </w:r>
    </w:p>
    <w:p w:rsidR="0010772E" w:rsidRPr="0010772E" w:rsidRDefault="0010772E" w:rsidP="0010772E">
      <w:pPr>
        <w:pStyle w:val="NoSpacing"/>
        <w:rPr>
          <w:rFonts w:ascii="Arabic Typesetting" w:hAnsi="Arabic Typesetting" w:cs="Arabic Typesetting"/>
          <w:sz w:val="36"/>
          <w:szCs w:val="36"/>
        </w:rPr>
      </w:pPr>
    </w:p>
    <w:p w:rsidR="0010772E" w:rsidRPr="008558E1" w:rsidRDefault="0010772E" w:rsidP="0010772E">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Users at each level of the system will have access </w:t>
      </w:r>
      <w:r w:rsidR="00B85203" w:rsidRPr="008558E1">
        <w:rPr>
          <w:rFonts w:ascii="Arabic Typesetting" w:hAnsi="Arabic Typesetting" w:cs="Arabic Typesetting" w:hint="cs"/>
          <w:sz w:val="36"/>
          <w:szCs w:val="36"/>
        </w:rPr>
        <w:t>to different</w:t>
      </w:r>
      <w:r w:rsidRPr="008558E1">
        <w:rPr>
          <w:rFonts w:ascii="Arabic Typesetting" w:hAnsi="Arabic Typesetting" w:cs="Arabic Typesetting" w:hint="cs"/>
          <w:sz w:val="36"/>
          <w:szCs w:val="36"/>
        </w:rPr>
        <w:t xml:space="preserve"> user </w:t>
      </w:r>
      <w:r w:rsidR="00B85203" w:rsidRPr="008558E1">
        <w:rPr>
          <w:rFonts w:ascii="Arabic Typesetting" w:hAnsi="Arabic Typesetting" w:cs="Arabic Typesetting" w:hint="cs"/>
          <w:sz w:val="36"/>
          <w:szCs w:val="36"/>
        </w:rPr>
        <w:t>functionality specific</w:t>
      </w:r>
      <w:r w:rsidRPr="008558E1">
        <w:rPr>
          <w:rFonts w:ascii="Arabic Typesetting" w:hAnsi="Arabic Typesetting" w:cs="Arabic Typesetting" w:hint="cs"/>
          <w:sz w:val="36"/>
          <w:szCs w:val="36"/>
        </w:rPr>
        <w:t xml:space="preserve"> to their job requirements.</w:t>
      </w:r>
      <w:ins w:id="32" w:author="Michael Tang" w:date="2018-10-24T10:45:00Z">
        <w:r w:rsidR="00741745">
          <w:rPr>
            <w:rFonts w:ascii="Arabic Typesetting" w:hAnsi="Arabic Typesetting" w:cs="Arabic Typesetting"/>
            <w:sz w:val="36"/>
            <w:szCs w:val="36"/>
          </w:rPr>
          <w:t xml:space="preserve"> (Not Bad)</w:t>
        </w:r>
      </w:ins>
    </w:p>
    <w:p w:rsidR="00D81EF9" w:rsidRDefault="00D81EF9" w:rsidP="00B11437">
      <w:pPr>
        <w:pStyle w:val="NoSpacing"/>
        <w:rPr>
          <w:b/>
          <w:bCs/>
          <w:sz w:val="28"/>
          <w:szCs w:val="28"/>
        </w:rPr>
      </w:pPr>
    </w:p>
    <w:p w:rsidR="00B11437" w:rsidRDefault="0010772E" w:rsidP="00B11437">
      <w:pPr>
        <w:pStyle w:val="NoSpacing"/>
        <w:rPr>
          <w:rStyle w:val="Heading2Char"/>
          <w:rFonts w:eastAsiaTheme="minorHAnsi"/>
        </w:rPr>
      </w:pPr>
      <w:r w:rsidRPr="00B85203">
        <w:rPr>
          <w:rStyle w:val="Heading2Char"/>
          <w:rFonts w:eastAsiaTheme="minorHAnsi"/>
        </w:rPr>
        <w:t xml:space="preserve"> </w:t>
      </w:r>
      <w:bookmarkStart w:id="33" w:name="_Toc527558593"/>
      <w:r w:rsidRPr="00B85203">
        <w:rPr>
          <w:rStyle w:val="Heading2Char"/>
          <w:rFonts w:eastAsiaTheme="minorHAnsi"/>
        </w:rPr>
        <w:t>User Class 1 – Owner</w:t>
      </w:r>
      <w:bookmarkEnd w:id="33"/>
    </w:p>
    <w:p w:rsidR="00B85203" w:rsidRPr="00947695" w:rsidRDefault="00B85203" w:rsidP="00B11437">
      <w:pPr>
        <w:pStyle w:val="NoSpacing"/>
        <w:numPr>
          <w:ilvl w:val="0"/>
          <w:numId w:val="16"/>
        </w:numPr>
        <w:rPr>
          <w:rFonts w:ascii="Times New Roman" w:hAnsi="Times New Roman" w:cs="Times New Roman"/>
          <w:b/>
          <w:sz w:val="40"/>
          <w:szCs w:val="40"/>
        </w:rPr>
      </w:pPr>
      <w:r w:rsidRPr="00B85203">
        <w:rPr>
          <w:rFonts w:ascii="Arabic Typesetting" w:hAnsi="Arabic Typesetting" w:cs="Arabic Typesetting" w:hint="cs"/>
          <w:b/>
          <w:bCs/>
          <w:sz w:val="40"/>
          <w:szCs w:val="40"/>
        </w:rPr>
        <w:t xml:space="preserve"> </w:t>
      </w:r>
      <w:bookmarkStart w:id="34" w:name="_Toc527558594"/>
      <w:r w:rsidR="0010772E" w:rsidRPr="00947695">
        <w:rPr>
          <w:rStyle w:val="Heading3Char"/>
          <w:b w:val="0"/>
        </w:rPr>
        <w:t>Functional requirement</w:t>
      </w:r>
      <w:bookmarkEnd w:id="34"/>
      <w:r w:rsidR="0010772E" w:rsidRPr="00947695">
        <w:rPr>
          <w:rFonts w:ascii="Times New Roman" w:hAnsi="Times New Roman" w:cs="Times New Roman"/>
          <w:b/>
          <w:bCs/>
          <w:sz w:val="40"/>
          <w:szCs w:val="40"/>
        </w:rPr>
        <w:t xml:space="preserve"> </w:t>
      </w:r>
    </w:p>
    <w:p w:rsidR="00B85203" w:rsidRDefault="00B85203" w:rsidP="00B85203">
      <w:pPr>
        <w:pStyle w:val="NoSpacing"/>
        <w:rPr>
          <w:rFonts w:ascii="Times New Roman" w:hAnsi="Times New Roman" w:cs="Times New Roman"/>
          <w:sz w:val="28"/>
          <w:szCs w:val="28"/>
        </w:rPr>
      </w:pPr>
    </w:p>
    <w:p w:rsidR="00B85203" w:rsidRPr="008558E1" w:rsidRDefault="00B85203" w:rsidP="00B85203">
      <w:pPr>
        <w:pStyle w:val="NoSpacing"/>
        <w:numPr>
          <w:ilvl w:val="0"/>
          <w:numId w:val="7"/>
        </w:numPr>
        <w:rPr>
          <w:rFonts w:ascii="Arabic Typesetting" w:hAnsi="Arabic Typesetting" w:cs="Arabic Typesetting"/>
          <w:sz w:val="36"/>
          <w:szCs w:val="36"/>
        </w:rPr>
      </w:pPr>
      <w:r>
        <w:rPr>
          <w:rFonts w:ascii="Times New Roman" w:hAnsi="Times New Roman" w:cs="Times New Roman"/>
          <w:sz w:val="28"/>
          <w:szCs w:val="28"/>
        </w:rPr>
        <w:t xml:space="preserve"> </w:t>
      </w:r>
      <w:r w:rsidR="0010772E" w:rsidRPr="008558E1">
        <w:rPr>
          <w:rFonts w:ascii="Arabic Typesetting" w:hAnsi="Arabic Typesetting" w:cs="Arabic Typesetting" w:hint="cs"/>
          <w:sz w:val="36"/>
          <w:szCs w:val="36"/>
        </w:rPr>
        <w:t>Set Access level of other users</w:t>
      </w:r>
      <w:r w:rsidRPr="008558E1">
        <w:rPr>
          <w:rFonts w:ascii="Arabic Typesetting" w:hAnsi="Arabic Typesetting" w:cs="Arabic Typesetting" w:hint="cs"/>
          <w:sz w:val="36"/>
          <w:szCs w:val="36"/>
        </w:rPr>
        <w:t>.</w:t>
      </w:r>
    </w:p>
    <w:p w:rsidR="00B85203" w:rsidRPr="008558E1" w:rsidRDefault="00B85203"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H</w:t>
      </w:r>
      <w:r w:rsidR="0010772E" w:rsidRPr="008558E1">
        <w:rPr>
          <w:rFonts w:ascii="Arabic Typesetting" w:hAnsi="Arabic Typesetting" w:cs="Arabic Typesetting" w:hint="cs"/>
          <w:sz w:val="36"/>
          <w:szCs w:val="36"/>
        </w:rPr>
        <w:t xml:space="preserve">as the authority to add or remove </w:t>
      </w:r>
      <w:r w:rsidRPr="008558E1">
        <w:rPr>
          <w:rFonts w:ascii="Arabic Typesetting" w:hAnsi="Arabic Typesetting" w:cs="Arabic Typesetting" w:hint="cs"/>
          <w:sz w:val="36"/>
          <w:szCs w:val="36"/>
        </w:rPr>
        <w:t>user from</w:t>
      </w:r>
      <w:r w:rsidR="0010772E" w:rsidRPr="008558E1">
        <w:rPr>
          <w:rFonts w:ascii="Arabic Typesetting" w:hAnsi="Arabic Typesetting" w:cs="Arabic Typesetting" w:hint="cs"/>
          <w:sz w:val="36"/>
          <w:szCs w:val="36"/>
        </w:rPr>
        <w:t xml:space="preserve"> the system. </w:t>
      </w:r>
    </w:p>
    <w:p w:rsidR="00B85203" w:rsidRPr="008558E1" w:rsidRDefault="0010772E"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Manage and regulate the entire database. </w:t>
      </w:r>
    </w:p>
    <w:p w:rsidR="0010772E" w:rsidRPr="008558E1" w:rsidRDefault="0010772E" w:rsidP="00B85203">
      <w:pPr>
        <w:pStyle w:val="NoSpacing"/>
        <w:numPr>
          <w:ilvl w:val="0"/>
          <w:numId w:val="7"/>
        </w:numPr>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The rights to permanently delete any users. </w:t>
      </w:r>
    </w:p>
    <w:p w:rsidR="0010772E" w:rsidRDefault="0010772E" w:rsidP="0010772E">
      <w:pPr>
        <w:pStyle w:val="NoSpacing"/>
        <w:rPr>
          <w:rFonts w:ascii="Times New Roman" w:hAnsi="Times New Roman" w:cs="Times New Roman"/>
          <w:sz w:val="28"/>
          <w:szCs w:val="28"/>
        </w:rPr>
      </w:pPr>
    </w:p>
    <w:p w:rsidR="0010772E" w:rsidRPr="00AF2410" w:rsidRDefault="0010772E" w:rsidP="0010772E">
      <w:pPr>
        <w:pStyle w:val="NoSpacing"/>
        <w:rPr>
          <w:rFonts w:ascii="Times New Roman" w:hAnsi="Times New Roman" w:cs="Times New Roman"/>
          <w:sz w:val="28"/>
          <w:szCs w:val="28"/>
        </w:rPr>
      </w:pPr>
    </w:p>
    <w:p w:rsidR="0010772E" w:rsidRPr="00D4552D" w:rsidRDefault="0010772E" w:rsidP="0010772E">
      <w:pPr>
        <w:pStyle w:val="NoSpacing"/>
        <w:rPr>
          <w:sz w:val="28"/>
          <w:szCs w:val="28"/>
        </w:rPr>
      </w:pPr>
    </w:p>
    <w:p w:rsidR="00B11437" w:rsidRPr="00B11437" w:rsidRDefault="0010772E" w:rsidP="00B11437">
      <w:pPr>
        <w:pStyle w:val="NoSpacing"/>
        <w:rPr>
          <w:rFonts w:ascii="Arabic Typesetting" w:hAnsi="Arabic Typesetting" w:cs="Arabic Typesetting"/>
          <w:b/>
          <w:bCs/>
          <w:sz w:val="40"/>
          <w:szCs w:val="40"/>
        </w:rPr>
      </w:pPr>
      <w:r w:rsidRPr="00F46B40">
        <w:rPr>
          <w:rStyle w:val="Heading2Char"/>
          <w:rFonts w:eastAsiaTheme="minorHAnsi"/>
        </w:rPr>
        <w:t xml:space="preserve"> </w:t>
      </w:r>
      <w:bookmarkStart w:id="35" w:name="_Toc527558595"/>
      <w:r w:rsidRPr="00F46B40">
        <w:rPr>
          <w:rStyle w:val="Heading2Char"/>
          <w:rFonts w:eastAsiaTheme="minorHAnsi"/>
        </w:rPr>
        <w:t>Users Class 2- Owners and Administrators</w:t>
      </w:r>
      <w:bookmarkEnd w:id="35"/>
      <w:r>
        <w:rPr>
          <w:b/>
          <w:bCs/>
          <w:sz w:val="28"/>
          <w:szCs w:val="28"/>
        </w:rPr>
        <w:t xml:space="preserve"> </w:t>
      </w:r>
    </w:p>
    <w:p w:rsidR="00B85203" w:rsidRPr="00947695" w:rsidRDefault="0010772E" w:rsidP="00B11437">
      <w:pPr>
        <w:pStyle w:val="NoSpacing"/>
        <w:numPr>
          <w:ilvl w:val="0"/>
          <w:numId w:val="13"/>
        </w:numPr>
        <w:rPr>
          <w:rStyle w:val="Heading3Char"/>
          <w:b w:val="0"/>
        </w:rPr>
      </w:pPr>
      <w:bookmarkStart w:id="36" w:name="_Toc527558596"/>
      <w:r w:rsidRPr="00947695">
        <w:rPr>
          <w:rStyle w:val="Heading3Char"/>
          <w:b w:val="0"/>
        </w:rPr>
        <w:t>Functional requirement</w:t>
      </w:r>
      <w:bookmarkEnd w:id="36"/>
    </w:p>
    <w:p w:rsidR="00B85203" w:rsidRDefault="00B85203" w:rsidP="0010772E">
      <w:pPr>
        <w:pStyle w:val="NoSpacing"/>
        <w:rPr>
          <w:rFonts w:ascii="Times New Roman" w:hAnsi="Times New Roman" w:cs="Times New Roman"/>
          <w:sz w:val="28"/>
          <w:szCs w:val="28"/>
        </w:rPr>
      </w:pPr>
    </w:p>
    <w:p w:rsidR="00B85203" w:rsidRPr="008558E1" w:rsidRDefault="00B85203"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H</w:t>
      </w:r>
      <w:r w:rsidR="0010772E" w:rsidRPr="008558E1">
        <w:rPr>
          <w:rFonts w:ascii="Arabic Typesetting" w:hAnsi="Arabic Typesetting" w:cs="Arabic Typesetting" w:hint="cs"/>
          <w:sz w:val="36"/>
          <w:szCs w:val="36"/>
        </w:rPr>
        <w:t>ave the responsibility for regulating the hourly rates in the database.</w:t>
      </w:r>
    </w:p>
    <w:p w:rsidR="00B85203" w:rsidRPr="008558E1" w:rsidRDefault="0010772E"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Creating logging for level three users</w:t>
      </w:r>
      <w:r w:rsidR="00B85203" w:rsidRPr="008558E1">
        <w:rPr>
          <w:rFonts w:ascii="Arabic Typesetting" w:hAnsi="Arabic Typesetting" w:cs="Arabic Typesetting" w:hint="cs"/>
          <w:sz w:val="36"/>
          <w:szCs w:val="36"/>
        </w:rPr>
        <w:t>.</w:t>
      </w:r>
    </w:p>
    <w:p w:rsidR="0010772E" w:rsidRPr="008558E1" w:rsidRDefault="00B85203" w:rsidP="00B85203">
      <w:pPr>
        <w:pStyle w:val="NoSpacing"/>
        <w:numPr>
          <w:ilvl w:val="0"/>
          <w:numId w:val="8"/>
        </w:numPr>
        <w:rPr>
          <w:rFonts w:ascii="Arabic Typesetting" w:hAnsi="Arabic Typesetting" w:cs="Arabic Typesetting"/>
          <w:sz w:val="36"/>
          <w:szCs w:val="36"/>
        </w:rPr>
      </w:pPr>
      <w:r w:rsidRPr="008558E1">
        <w:rPr>
          <w:rFonts w:ascii="Arabic Typesetting" w:hAnsi="Arabic Typesetting" w:cs="Arabic Typesetting" w:hint="cs"/>
          <w:sz w:val="36"/>
          <w:szCs w:val="36"/>
        </w:rPr>
        <w:t>K</w:t>
      </w:r>
      <w:r w:rsidR="0010772E" w:rsidRPr="008558E1">
        <w:rPr>
          <w:rFonts w:ascii="Arabic Typesetting" w:hAnsi="Arabic Typesetting" w:cs="Arabic Typesetting" w:hint="cs"/>
          <w:sz w:val="36"/>
          <w:szCs w:val="36"/>
        </w:rPr>
        <w:t xml:space="preserve">eep track of </w:t>
      </w:r>
      <w:r w:rsidRPr="008558E1">
        <w:rPr>
          <w:rFonts w:ascii="Arabic Typesetting" w:hAnsi="Arabic Typesetting" w:cs="Arabic Typesetting" w:hint="cs"/>
          <w:sz w:val="36"/>
          <w:szCs w:val="36"/>
        </w:rPr>
        <w:t>the location of vehicles</w:t>
      </w:r>
      <w:r w:rsidR="0010772E" w:rsidRPr="008558E1">
        <w:rPr>
          <w:rFonts w:ascii="Arabic Typesetting" w:hAnsi="Arabic Typesetting" w:cs="Arabic Typesetting" w:hint="cs"/>
          <w:sz w:val="36"/>
          <w:szCs w:val="36"/>
        </w:rPr>
        <w:t>.</w:t>
      </w:r>
    </w:p>
    <w:p w:rsidR="0010772E" w:rsidRPr="008558E1" w:rsidRDefault="0010772E" w:rsidP="0010772E">
      <w:pPr>
        <w:pStyle w:val="NoSpacing"/>
        <w:rPr>
          <w:rFonts w:ascii="Arabic Typesetting" w:hAnsi="Arabic Typesetting" w:cs="Arabic Typesetting"/>
          <w:sz w:val="36"/>
          <w:szCs w:val="36"/>
        </w:rPr>
      </w:pPr>
    </w:p>
    <w:p w:rsidR="0010772E" w:rsidRDefault="0010772E" w:rsidP="0010772E">
      <w:pPr>
        <w:pStyle w:val="NoSpacing"/>
        <w:rPr>
          <w:rStyle w:val="Heading2Char"/>
          <w:rFonts w:eastAsiaTheme="minorHAnsi"/>
        </w:rPr>
      </w:pPr>
    </w:p>
    <w:p w:rsidR="0010772E" w:rsidRDefault="0010772E" w:rsidP="0010772E">
      <w:pPr>
        <w:pStyle w:val="NoSpacing"/>
        <w:rPr>
          <w:rStyle w:val="Heading2Char"/>
          <w:rFonts w:eastAsiaTheme="minorHAnsi"/>
        </w:rPr>
      </w:pPr>
    </w:p>
    <w:p w:rsidR="0010772E" w:rsidRDefault="0010772E" w:rsidP="0010772E">
      <w:pPr>
        <w:pStyle w:val="NoSpacing"/>
        <w:rPr>
          <w:sz w:val="28"/>
          <w:szCs w:val="28"/>
        </w:rPr>
      </w:pPr>
      <w:r>
        <w:rPr>
          <w:rStyle w:val="Heading2Char"/>
          <w:rFonts w:eastAsiaTheme="minorHAnsi"/>
        </w:rPr>
        <w:t xml:space="preserve"> </w:t>
      </w:r>
      <w:bookmarkStart w:id="37" w:name="_Toc527558597"/>
      <w:r w:rsidRPr="00F46B40">
        <w:rPr>
          <w:rStyle w:val="Heading2Char"/>
          <w:rFonts w:eastAsiaTheme="minorHAnsi"/>
        </w:rPr>
        <w:t xml:space="preserve">Users Class 3- </w:t>
      </w:r>
      <w:r w:rsidR="00B85203">
        <w:rPr>
          <w:rStyle w:val="Heading2Char"/>
          <w:rFonts w:eastAsiaTheme="minorHAnsi"/>
        </w:rPr>
        <w:t>Drivers</w:t>
      </w:r>
      <w:bookmarkEnd w:id="37"/>
    </w:p>
    <w:p w:rsidR="00B85203" w:rsidRPr="00947695" w:rsidRDefault="0010772E" w:rsidP="00B11437">
      <w:pPr>
        <w:pStyle w:val="Heading3"/>
        <w:numPr>
          <w:ilvl w:val="0"/>
          <w:numId w:val="13"/>
        </w:numPr>
        <w:rPr>
          <w:rStyle w:val="Heading3Char"/>
        </w:rPr>
      </w:pPr>
      <w:bookmarkStart w:id="38" w:name="_Toc527558598"/>
      <w:r w:rsidRPr="00947695">
        <w:rPr>
          <w:rStyle w:val="Heading3Char"/>
          <w:rFonts w:hint="cs"/>
        </w:rPr>
        <w:t>Functional requirement</w:t>
      </w:r>
      <w:bookmarkEnd w:id="38"/>
    </w:p>
    <w:p w:rsidR="0010772E" w:rsidRPr="008558E1" w:rsidRDefault="00B85203" w:rsidP="00B11437">
      <w:pPr>
        <w:pStyle w:val="NoSpacing"/>
        <w:numPr>
          <w:ilvl w:val="0"/>
          <w:numId w:val="12"/>
        </w:numPr>
        <w:rPr>
          <w:rFonts w:ascii="Arabic Typesetting" w:hAnsi="Arabic Typesetting" w:cs="Arabic Typesetting"/>
          <w:sz w:val="36"/>
          <w:szCs w:val="36"/>
        </w:rPr>
      </w:pPr>
      <w:r w:rsidRPr="008558E1">
        <w:rPr>
          <w:rFonts w:ascii="Arabic Typesetting" w:hAnsi="Arabic Typesetting" w:cs="Arabic Typesetting" w:hint="cs"/>
          <w:sz w:val="36"/>
          <w:szCs w:val="36"/>
        </w:rPr>
        <w:t>L</w:t>
      </w:r>
      <w:r w:rsidR="0010772E" w:rsidRPr="008558E1">
        <w:rPr>
          <w:rFonts w:ascii="Arabic Typesetting" w:hAnsi="Arabic Typesetting" w:cs="Arabic Typesetting" w:hint="cs"/>
          <w:sz w:val="36"/>
          <w:szCs w:val="36"/>
        </w:rPr>
        <w:t>og in to the mobile device that interface with the database set destination.</w:t>
      </w:r>
    </w:p>
    <w:p w:rsidR="00B85203" w:rsidRPr="00AF2410" w:rsidRDefault="00B85203" w:rsidP="0010772E">
      <w:pPr>
        <w:pStyle w:val="NoSpacing"/>
        <w:rPr>
          <w:rFonts w:ascii="Times New Roman" w:hAnsi="Times New Roman" w:cs="Times New Roman"/>
          <w:sz w:val="28"/>
          <w:szCs w:val="28"/>
        </w:rPr>
      </w:pPr>
    </w:p>
    <w:p w:rsidR="0010772E" w:rsidRDefault="0010772E" w:rsidP="0010772E">
      <w:pPr>
        <w:pStyle w:val="Heading2"/>
        <w:numPr>
          <w:ilvl w:val="0"/>
          <w:numId w:val="0"/>
        </w:numPr>
      </w:pPr>
    </w:p>
    <w:p w:rsidR="007A47AC" w:rsidRPr="00B11437" w:rsidRDefault="00B530D0" w:rsidP="00B11437">
      <w:pPr>
        <w:pStyle w:val="Heading2"/>
      </w:pPr>
      <w:r w:rsidRPr="00B11437">
        <w:t xml:space="preserve"> </w:t>
      </w:r>
      <w:bookmarkStart w:id="39" w:name="_Toc527558599"/>
      <w:r w:rsidR="008558E1" w:rsidRPr="00B11437">
        <w:t>Operating Environment</w:t>
      </w:r>
      <w:bookmarkEnd w:id="39"/>
      <w:r w:rsidR="008558E1" w:rsidRPr="00B11437">
        <w:t xml:space="preserve"> </w:t>
      </w:r>
    </w:p>
    <w:p w:rsidR="00424F2D" w:rsidRDefault="00424F2D"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8558E1" w:rsidRDefault="0052069F" w:rsidP="00265A29">
      <w:pPr>
        <w:pStyle w:val="NoSpacing"/>
        <w:rPr>
          <w:rFonts w:ascii="Arabic Typesetting" w:hAnsi="Arabic Typesetting" w:cs="Arabic Typesetting"/>
          <w:sz w:val="36"/>
          <w:szCs w:val="36"/>
        </w:rPr>
      </w:pPr>
      <w:r w:rsidRPr="0010772E">
        <w:rPr>
          <w:rFonts w:ascii="Arabic Typesetting" w:hAnsi="Arabic Typesetting" w:cs="Arabic Typesetting" w:hint="cs"/>
          <w:sz w:val="36"/>
          <w:szCs w:val="36"/>
        </w:rPr>
        <w:t xml:space="preserve">The </w:t>
      </w:r>
      <w:r w:rsidR="008558E1">
        <w:rPr>
          <w:rFonts w:ascii="Arabic Typesetting" w:hAnsi="Arabic Typesetting" w:cs="Arabic Typesetting"/>
          <w:sz w:val="36"/>
          <w:szCs w:val="36"/>
        </w:rPr>
        <w:t>operating environment for the Time Tracker 1.0 is listed below.</w:t>
      </w:r>
    </w:p>
    <w:p w:rsidR="008558E1" w:rsidRDefault="008558E1" w:rsidP="00265A29">
      <w:pPr>
        <w:pStyle w:val="NoSpacing"/>
        <w:rPr>
          <w:rFonts w:ascii="Arabic Typesetting" w:hAnsi="Arabic Typesetting" w:cs="Arabic Typesetting"/>
          <w:sz w:val="36"/>
          <w:szCs w:val="36"/>
        </w:rPr>
      </w:pPr>
    </w:p>
    <w:p w:rsidR="008558E1" w:rsidDel="00741745" w:rsidRDefault="008558E1" w:rsidP="00265A29">
      <w:pPr>
        <w:pStyle w:val="NoSpacing"/>
        <w:rPr>
          <w:del w:id="40" w:author="Michael Tang" w:date="2018-10-24T10:46:00Z"/>
          <w:rFonts w:ascii="Arabic Typesetting" w:hAnsi="Arabic Typesetting" w:cs="Arabic Typesetting"/>
          <w:sz w:val="36"/>
          <w:szCs w:val="36"/>
        </w:rPr>
      </w:pPr>
      <w:del w:id="41" w:author="Michael Tang" w:date="2018-10-24T10:46:00Z">
        <w:r w:rsidDel="00741745">
          <w:rPr>
            <w:rFonts w:ascii="Arabic Typesetting" w:hAnsi="Arabic Typesetting" w:cs="Arabic Typesetting"/>
            <w:sz w:val="36"/>
            <w:szCs w:val="36"/>
          </w:rPr>
          <w:delText xml:space="preserve">Distributed database </w:delText>
        </w:r>
      </w:del>
    </w:p>
    <w:p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Web base server</w:t>
      </w:r>
      <w:ins w:id="42" w:author="Michael Tang" w:date="2018-10-24T10:45:00Z">
        <w:r w:rsidR="00741745">
          <w:rPr>
            <w:rFonts w:ascii="Arabic Typesetting" w:hAnsi="Arabic Typesetting" w:cs="Arabic Typesetting"/>
            <w:sz w:val="36"/>
            <w:szCs w:val="36"/>
          </w:rPr>
          <w:t>: Apache</w:t>
        </w:r>
      </w:ins>
    </w:p>
    <w:p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Operating system: Windows</w:t>
      </w:r>
      <w:ins w:id="43" w:author="Michael Tang" w:date="2018-10-24T10:45:00Z">
        <w:r w:rsidR="00741745">
          <w:rPr>
            <w:rFonts w:ascii="Arabic Typesetting" w:hAnsi="Arabic Typesetting" w:cs="Arabic Typesetting"/>
            <w:sz w:val="36"/>
            <w:szCs w:val="36"/>
          </w:rPr>
          <w:t>/Android/IOS?</w:t>
        </w:r>
      </w:ins>
      <w:r>
        <w:rPr>
          <w:rFonts w:ascii="Arabic Typesetting" w:hAnsi="Arabic Typesetting" w:cs="Arabic Typesetting"/>
          <w:sz w:val="36"/>
          <w:szCs w:val="36"/>
        </w:rPr>
        <w:t>.</w:t>
      </w:r>
    </w:p>
    <w:p w:rsid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 xml:space="preserve">Database: </w:t>
      </w:r>
      <w:ins w:id="44" w:author="Michael Tang" w:date="2018-10-24T10:45:00Z">
        <w:r w:rsidR="00741745">
          <w:rPr>
            <w:rFonts w:ascii="Arabic Typesetting" w:hAnsi="Arabic Typesetting" w:cs="Arabic Typesetting"/>
            <w:sz w:val="36"/>
            <w:szCs w:val="36"/>
          </w:rPr>
          <w:t>MY</w:t>
        </w:r>
      </w:ins>
      <w:r>
        <w:rPr>
          <w:rFonts w:ascii="Arabic Typesetting" w:hAnsi="Arabic Typesetting" w:cs="Arabic Typesetting"/>
          <w:sz w:val="36"/>
          <w:szCs w:val="36"/>
        </w:rPr>
        <w:t>SQL database</w:t>
      </w:r>
      <w:ins w:id="45" w:author="Michael Tang" w:date="2018-10-24T10:46:00Z">
        <w:r w:rsidR="00741745">
          <w:rPr>
            <w:rFonts w:ascii="Arabic Typesetting" w:hAnsi="Arabic Typesetting" w:cs="Arabic Typesetting"/>
            <w:sz w:val="36"/>
            <w:szCs w:val="36"/>
          </w:rPr>
          <w:t xml:space="preserve"> in the cloud?</w:t>
        </w:r>
      </w:ins>
      <w:r>
        <w:rPr>
          <w:rFonts w:ascii="Arabic Typesetting" w:hAnsi="Arabic Typesetting" w:cs="Arabic Typesetting"/>
          <w:sz w:val="36"/>
          <w:szCs w:val="36"/>
        </w:rPr>
        <w:t>.</w:t>
      </w:r>
    </w:p>
    <w:p w:rsidR="00424F2D" w:rsidRPr="008558E1" w:rsidRDefault="008558E1"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Platform: PHP/ MYSQL:</w:t>
      </w:r>
    </w:p>
    <w:p w:rsidR="00424F2D" w:rsidRDefault="00424F2D" w:rsidP="00265A29">
      <w:pPr>
        <w:pStyle w:val="NoSpacing"/>
        <w:rPr>
          <w:rFonts w:ascii="Times New Roman" w:hAnsi="Times New Roman" w:cs="Times New Roman"/>
          <w:sz w:val="28"/>
          <w:szCs w:val="28"/>
        </w:rPr>
      </w:pPr>
    </w:p>
    <w:p w:rsidR="007A47AC" w:rsidRDefault="007A47AC" w:rsidP="001A4FB0">
      <w:pPr>
        <w:pStyle w:val="Heading2"/>
      </w:pPr>
      <w:bookmarkStart w:id="46" w:name="_Toc527558600"/>
      <w:r w:rsidRPr="00B11437">
        <w:t>Storage Requirement</w:t>
      </w:r>
      <w:bookmarkEnd w:id="46"/>
      <w:r>
        <w:t xml:space="preserve"> </w:t>
      </w:r>
    </w:p>
    <w:p w:rsidR="007A47AC" w:rsidRPr="008558E1" w:rsidRDefault="007A47AC" w:rsidP="00265A29">
      <w:pPr>
        <w:pStyle w:val="NoSpacing"/>
        <w:rPr>
          <w:rFonts w:ascii="Arabic Typesetting" w:hAnsi="Arabic Typesetting" w:cs="Arabic Typesetting"/>
          <w:sz w:val="36"/>
          <w:szCs w:val="36"/>
        </w:rPr>
      </w:pPr>
    </w:p>
    <w:p w:rsidR="007A47AC" w:rsidRPr="008558E1" w:rsidRDefault="007A47AC" w:rsidP="00265A29">
      <w:pPr>
        <w:pStyle w:val="NoSpacing"/>
        <w:rPr>
          <w:rFonts w:ascii="Arabic Typesetting" w:hAnsi="Arabic Typesetting" w:cs="Arabic Typesetting"/>
          <w:sz w:val="36"/>
          <w:szCs w:val="36"/>
        </w:rPr>
      </w:pPr>
      <w:r w:rsidRPr="008558E1">
        <w:rPr>
          <w:rFonts w:ascii="Arabic Typesetting" w:hAnsi="Arabic Typesetting" w:cs="Arabic Typesetting" w:hint="cs"/>
          <w:sz w:val="36"/>
          <w:szCs w:val="36"/>
        </w:rPr>
        <w:t xml:space="preserve">It is estimated that the database will require </w:t>
      </w:r>
      <w:r w:rsidR="00B530D0" w:rsidRPr="008558E1">
        <w:rPr>
          <w:rFonts w:ascii="Arabic Typesetting" w:hAnsi="Arabic Typesetting" w:cs="Arabic Typesetting" w:hint="cs"/>
          <w:sz w:val="36"/>
          <w:szCs w:val="36"/>
        </w:rPr>
        <w:t>a</w:t>
      </w:r>
      <w:r w:rsidRPr="008558E1">
        <w:rPr>
          <w:rFonts w:ascii="Arabic Typesetting" w:hAnsi="Arabic Typesetting" w:cs="Arabic Typesetting" w:hint="cs"/>
          <w:sz w:val="36"/>
          <w:szCs w:val="36"/>
        </w:rPr>
        <w:t xml:space="preserve"> </w:t>
      </w:r>
      <w:r w:rsidR="008162EF" w:rsidRPr="008558E1">
        <w:rPr>
          <w:rFonts w:ascii="Arabic Typesetting" w:hAnsi="Arabic Typesetting" w:cs="Arabic Typesetting" w:hint="cs"/>
          <w:sz w:val="36"/>
          <w:szCs w:val="36"/>
        </w:rPr>
        <w:t xml:space="preserve">terabyte (1024 GB) of data storage space on start up. More storage space may be </w:t>
      </w:r>
      <w:r w:rsidR="00D4552D" w:rsidRPr="008558E1">
        <w:rPr>
          <w:rFonts w:ascii="Arabic Typesetting" w:hAnsi="Arabic Typesetting" w:cs="Arabic Typesetting" w:hint="cs"/>
          <w:sz w:val="36"/>
          <w:szCs w:val="36"/>
        </w:rPr>
        <w:t>required</w:t>
      </w:r>
      <w:r w:rsidR="008162EF" w:rsidRPr="008558E1">
        <w:rPr>
          <w:rFonts w:ascii="Arabic Typesetting" w:hAnsi="Arabic Typesetting" w:cs="Arabic Typesetting" w:hint="cs"/>
          <w:sz w:val="36"/>
          <w:szCs w:val="36"/>
        </w:rPr>
        <w:t xml:space="preserve"> due to </w:t>
      </w:r>
      <w:r w:rsidR="00D4552D" w:rsidRPr="008558E1">
        <w:rPr>
          <w:rFonts w:ascii="Arabic Typesetting" w:hAnsi="Arabic Typesetting" w:cs="Arabic Typesetting" w:hint="cs"/>
          <w:sz w:val="36"/>
          <w:szCs w:val="36"/>
        </w:rPr>
        <w:t>maintenance</w:t>
      </w:r>
      <w:r w:rsidR="008162EF" w:rsidRPr="008558E1">
        <w:rPr>
          <w:rFonts w:ascii="Arabic Typesetting" w:hAnsi="Arabic Typesetting" w:cs="Arabic Typesetting" w:hint="cs"/>
          <w:sz w:val="36"/>
          <w:szCs w:val="36"/>
        </w:rPr>
        <w:t xml:space="preserve">, update and </w:t>
      </w:r>
      <w:r w:rsidR="00D4552D" w:rsidRPr="008558E1">
        <w:rPr>
          <w:rFonts w:ascii="Arabic Typesetting" w:hAnsi="Arabic Typesetting" w:cs="Arabic Typesetting" w:hint="cs"/>
          <w:sz w:val="36"/>
          <w:szCs w:val="36"/>
        </w:rPr>
        <w:t xml:space="preserve">storage of </w:t>
      </w:r>
      <w:r w:rsidR="008162EF" w:rsidRPr="008558E1">
        <w:rPr>
          <w:rFonts w:ascii="Arabic Typesetting" w:hAnsi="Arabic Typesetting" w:cs="Arabic Typesetting" w:hint="cs"/>
          <w:sz w:val="36"/>
          <w:szCs w:val="36"/>
        </w:rPr>
        <w:t>mopping and travelling data</w:t>
      </w:r>
      <w:r w:rsidR="00B530D0" w:rsidRPr="008558E1">
        <w:rPr>
          <w:rFonts w:ascii="Arabic Typesetting" w:hAnsi="Arabic Typesetting" w:cs="Arabic Typesetting" w:hint="cs"/>
          <w:sz w:val="36"/>
          <w:szCs w:val="36"/>
        </w:rPr>
        <w:t>.</w:t>
      </w:r>
      <w:r w:rsidR="008162EF" w:rsidRPr="008558E1">
        <w:rPr>
          <w:rFonts w:ascii="Arabic Typesetting" w:hAnsi="Arabic Typesetting" w:cs="Arabic Typesetting" w:hint="cs"/>
          <w:sz w:val="36"/>
          <w:szCs w:val="36"/>
        </w:rPr>
        <w:t xml:space="preserve"> </w:t>
      </w:r>
    </w:p>
    <w:p w:rsidR="00D4552D" w:rsidDel="00741745" w:rsidRDefault="00D4552D" w:rsidP="00265A29">
      <w:pPr>
        <w:pStyle w:val="NoSpacing"/>
        <w:rPr>
          <w:del w:id="47" w:author="Michael Tang" w:date="2018-10-24T10:46:00Z"/>
          <w:rFonts w:ascii="Times New Roman" w:hAnsi="Times New Roman" w:cs="Times New Roman"/>
          <w:sz w:val="28"/>
          <w:szCs w:val="28"/>
        </w:rPr>
      </w:pPr>
    </w:p>
    <w:p w:rsidR="001562EC" w:rsidDel="00741745" w:rsidRDefault="001562EC" w:rsidP="00265A29">
      <w:pPr>
        <w:pStyle w:val="NoSpacing"/>
        <w:rPr>
          <w:del w:id="48" w:author="Michael Tang" w:date="2018-10-24T10:46:00Z"/>
          <w:rFonts w:ascii="Times New Roman" w:hAnsi="Times New Roman" w:cs="Times New Roman"/>
          <w:sz w:val="28"/>
          <w:szCs w:val="28"/>
        </w:rPr>
      </w:pPr>
    </w:p>
    <w:p w:rsidR="001562EC" w:rsidRDefault="001562EC" w:rsidP="00265A29">
      <w:pPr>
        <w:pStyle w:val="NoSpacing"/>
        <w:rPr>
          <w:rFonts w:ascii="Times New Roman" w:hAnsi="Times New Roman" w:cs="Times New Roman"/>
          <w:sz w:val="28"/>
          <w:szCs w:val="28"/>
        </w:rPr>
      </w:pPr>
    </w:p>
    <w:p w:rsidR="00D4552D" w:rsidRDefault="00AF2410" w:rsidP="00265A29">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D4552D" w:rsidRPr="00AF2410">
        <w:rPr>
          <w:rFonts w:ascii="Times New Roman" w:hAnsi="Times New Roman" w:cs="Times New Roman"/>
          <w:b/>
          <w:sz w:val="28"/>
          <w:szCs w:val="28"/>
        </w:rPr>
        <w:t xml:space="preserve">Redundant Data </w:t>
      </w:r>
    </w:p>
    <w:p w:rsidR="00AF2410" w:rsidRPr="00AF2410" w:rsidRDefault="00AF2410" w:rsidP="00265A29">
      <w:pPr>
        <w:pStyle w:val="NoSpacing"/>
        <w:rPr>
          <w:rFonts w:ascii="Times New Roman" w:hAnsi="Times New Roman" w:cs="Times New Roman"/>
          <w:b/>
          <w:sz w:val="28"/>
          <w:szCs w:val="28"/>
        </w:rPr>
      </w:pPr>
    </w:p>
    <w:p w:rsidR="00D4552D" w:rsidRDefault="004C747F"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This will be </w:t>
      </w:r>
      <w:r w:rsidR="00AF2410">
        <w:rPr>
          <w:rFonts w:ascii="Times New Roman" w:hAnsi="Times New Roman" w:cs="Times New Roman"/>
          <w:sz w:val="28"/>
          <w:szCs w:val="28"/>
        </w:rPr>
        <w:t>recycled</w:t>
      </w:r>
      <w:r>
        <w:rPr>
          <w:rFonts w:ascii="Times New Roman" w:hAnsi="Times New Roman" w:cs="Times New Roman"/>
          <w:sz w:val="28"/>
          <w:szCs w:val="28"/>
        </w:rPr>
        <w:t xml:space="preserve"> automatically</w:t>
      </w:r>
      <w:r w:rsidR="00B530D0">
        <w:rPr>
          <w:rFonts w:ascii="Times New Roman" w:hAnsi="Times New Roman" w:cs="Times New Roman"/>
          <w:sz w:val="28"/>
          <w:szCs w:val="28"/>
        </w:rPr>
        <w:t>.</w:t>
      </w:r>
      <w:r>
        <w:rPr>
          <w:rFonts w:ascii="Times New Roman" w:hAnsi="Times New Roman" w:cs="Times New Roman"/>
          <w:sz w:val="28"/>
          <w:szCs w:val="28"/>
        </w:rPr>
        <w:t xml:space="preserve"> </w:t>
      </w:r>
      <w:ins w:id="49" w:author="Michael Tang" w:date="2018-10-24T10:46:00Z">
        <w:r w:rsidR="00741745">
          <w:rPr>
            <w:rFonts w:ascii="Times New Roman" w:hAnsi="Times New Roman" w:cs="Times New Roman"/>
            <w:sz w:val="28"/>
            <w:szCs w:val="28"/>
          </w:rPr>
          <w:t xml:space="preserve"> - explain</w:t>
        </w:r>
      </w:ins>
    </w:p>
    <w:p w:rsidR="00D4552D" w:rsidRDefault="00D4552D"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CC5E32" w:rsidRDefault="00CC5E32" w:rsidP="00D4552D">
      <w:pPr>
        <w:pStyle w:val="NoSpacing"/>
        <w:rPr>
          <w:sz w:val="28"/>
          <w:szCs w:val="28"/>
        </w:rPr>
      </w:pPr>
    </w:p>
    <w:p w:rsidR="00B530D0" w:rsidRDefault="00B530D0" w:rsidP="00D4552D">
      <w:pPr>
        <w:pStyle w:val="NoSpacing"/>
        <w:rPr>
          <w:sz w:val="28"/>
          <w:szCs w:val="28"/>
        </w:rPr>
      </w:pPr>
    </w:p>
    <w:p w:rsidR="00B530D0" w:rsidRDefault="00B530D0" w:rsidP="00D4552D">
      <w:pPr>
        <w:pStyle w:val="NoSpacing"/>
        <w:rPr>
          <w:sz w:val="28"/>
          <w:szCs w:val="28"/>
        </w:rPr>
      </w:pPr>
    </w:p>
    <w:p w:rsidR="00B530D0" w:rsidRDefault="00B530D0" w:rsidP="00D4552D">
      <w:pPr>
        <w:pStyle w:val="NoSpacing"/>
        <w:rPr>
          <w:sz w:val="28"/>
          <w:szCs w:val="28"/>
        </w:rPr>
      </w:pPr>
    </w:p>
    <w:p w:rsidR="003B4AC2" w:rsidRDefault="003B4AC2" w:rsidP="00D4552D">
      <w:pPr>
        <w:pStyle w:val="NoSpacing"/>
        <w:rPr>
          <w:sz w:val="28"/>
          <w:szCs w:val="28"/>
        </w:rPr>
      </w:pPr>
    </w:p>
    <w:p w:rsidR="003B4AC2" w:rsidRDefault="003B4AC2" w:rsidP="003B4AC2">
      <w:pPr>
        <w:pStyle w:val="Heading1"/>
      </w:pPr>
      <w:bookmarkStart w:id="50" w:name="_Toc527558601"/>
      <w:r>
        <w:lastRenderedPageBreak/>
        <w:t>Functional Requirements</w:t>
      </w:r>
      <w:bookmarkEnd w:id="50"/>
      <w:r>
        <w:t xml:space="preserve"> </w:t>
      </w:r>
    </w:p>
    <w:p w:rsidR="00B530D0" w:rsidRDefault="00B530D0" w:rsidP="00D4552D">
      <w:pPr>
        <w:pStyle w:val="NoSpacing"/>
        <w:rPr>
          <w:sz w:val="28"/>
          <w:szCs w:val="28"/>
        </w:rPr>
      </w:pPr>
    </w:p>
    <w:p w:rsidR="003B4AC2" w:rsidRPr="00C10959" w:rsidRDefault="00EB1884" w:rsidP="00C10959">
      <w:pPr>
        <w:pStyle w:val="Heading2"/>
      </w:pPr>
      <w:r>
        <w:rPr>
          <w:rStyle w:val="Strong"/>
          <w:b/>
          <w:bCs w:val="0"/>
        </w:rPr>
        <w:t xml:space="preserve"> </w:t>
      </w:r>
      <w:bookmarkStart w:id="51" w:name="_Toc527558602"/>
      <w:r w:rsidR="003B4AC2" w:rsidRPr="00C10959">
        <w:rPr>
          <w:rStyle w:val="Strong"/>
          <w:b/>
          <w:bCs w:val="0"/>
        </w:rPr>
        <w:t>D</w:t>
      </w:r>
      <w:r>
        <w:rPr>
          <w:rStyle w:val="Strong"/>
          <w:b/>
          <w:bCs w:val="0"/>
        </w:rPr>
        <w:t>istributed</w:t>
      </w:r>
      <w:r w:rsidR="003B4AC2" w:rsidRPr="00C10959">
        <w:rPr>
          <w:rStyle w:val="Strong"/>
          <w:b/>
          <w:bCs w:val="0"/>
        </w:rPr>
        <w:t xml:space="preserve"> D</w:t>
      </w:r>
      <w:r>
        <w:rPr>
          <w:rStyle w:val="Strong"/>
          <w:b/>
          <w:bCs w:val="0"/>
        </w:rPr>
        <w:t>atabase</w:t>
      </w:r>
      <w:r w:rsidR="003B4AC2" w:rsidRPr="00C10959">
        <w:rPr>
          <w:rStyle w:val="Strong"/>
          <w:b/>
          <w:bCs w:val="0"/>
        </w:rPr>
        <w:t>:</w:t>
      </w:r>
      <w:bookmarkEnd w:id="51"/>
    </w:p>
    <w:p w:rsidR="003B4AC2" w:rsidRPr="00EB1884" w:rsidRDefault="003B4AC2" w:rsidP="003B4AC2">
      <w:pPr>
        <w:pStyle w:val="NormalWeb"/>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A single application should be able to operate transparently on data that is spread across a variety of different databases and connected by a communication network </w:t>
      </w:r>
      <w:r w:rsidR="00C10959" w:rsidRPr="00EB1884">
        <w:rPr>
          <w:rFonts w:ascii="Arabic Typesetting" w:hAnsi="Arabic Typesetting" w:cs="Arabic Typesetting" w:hint="cs"/>
          <w:color w:val="000000"/>
          <w:sz w:val="36"/>
          <w:szCs w:val="36"/>
        </w:rPr>
        <w:t>This is necessary for future Expansion.</w:t>
      </w:r>
    </w:p>
    <w:p w:rsidR="00C10959" w:rsidRPr="00C10959" w:rsidRDefault="00C10959" w:rsidP="00C10959">
      <w:pPr>
        <w:pStyle w:val="Heading2"/>
      </w:pPr>
      <w:bookmarkStart w:id="52" w:name="_Toc527558603"/>
      <w:r w:rsidRPr="00C10959">
        <w:t>C</w:t>
      </w:r>
      <w:r w:rsidR="00EB1884">
        <w:t>lient/Server System</w:t>
      </w:r>
      <w:bookmarkEnd w:id="52"/>
    </w:p>
    <w:p w:rsidR="00C10959" w:rsidRPr="00C10959" w:rsidRDefault="00C10959" w:rsidP="00C10959">
      <w:pPr>
        <w:overflowPunct/>
        <w:autoSpaceDE/>
        <w:autoSpaceDN/>
        <w:adjustRightInd/>
        <w:spacing w:before="100" w:beforeAutospacing="1" w:after="100" w:afterAutospacing="1"/>
        <w:textAlignment w:val="auto"/>
        <w:rPr>
          <w:rFonts w:ascii="Arabic Typesetting" w:hAnsi="Arabic Typesetting" w:cs="Arabic Typesetting"/>
          <w:sz w:val="36"/>
          <w:szCs w:val="36"/>
        </w:rPr>
      </w:pPr>
      <w:r w:rsidRPr="00EB1884">
        <w:rPr>
          <w:rFonts w:ascii="Arabic Typesetting" w:hAnsi="Arabic Typesetting" w:cs="Arabic Typesetting" w:hint="cs"/>
          <w:color w:val="000000"/>
          <w:sz w:val="36"/>
          <w:szCs w:val="36"/>
        </w:rPr>
        <w:t xml:space="preserve">The </w:t>
      </w:r>
      <w:r w:rsidRPr="00C10959">
        <w:rPr>
          <w:rFonts w:ascii="Arabic Typesetting" w:hAnsi="Arabic Typesetting" w:cs="Arabic Typesetting" w:hint="cs"/>
          <w:color w:val="000000"/>
          <w:sz w:val="36"/>
          <w:szCs w:val="36"/>
        </w:rPr>
        <w:t>architecture</w:t>
      </w:r>
      <w:r w:rsidRPr="00EB1884">
        <w:rPr>
          <w:rFonts w:ascii="Arabic Typesetting" w:hAnsi="Arabic Typesetting" w:cs="Arabic Typesetting" w:hint="cs"/>
          <w:color w:val="000000"/>
          <w:sz w:val="36"/>
          <w:szCs w:val="36"/>
        </w:rPr>
        <w:t xml:space="preserve"> design of the Time Tracker 1.0 will feature both a client and Server application. </w:t>
      </w:r>
      <w:r w:rsidRPr="00C10959">
        <w:rPr>
          <w:rFonts w:ascii="Arabic Typesetting" w:hAnsi="Arabic Typesetting" w:cs="Arabic Typesetting" w:hint="cs"/>
          <w:sz w:val="36"/>
          <w:szCs w:val="36"/>
        </w:rPr>
        <w:t> </w:t>
      </w:r>
    </w:p>
    <w:p w:rsidR="00C10959" w:rsidRDefault="00C10959" w:rsidP="00D4552D">
      <w:pPr>
        <w:pStyle w:val="NoSpacing"/>
        <w:rPr>
          <w:b/>
          <w:bCs/>
        </w:rPr>
      </w:pPr>
    </w:p>
    <w:p w:rsidR="003B4AC2" w:rsidRDefault="00EB1884" w:rsidP="00C10959">
      <w:pPr>
        <w:pStyle w:val="Heading2"/>
      </w:pPr>
      <w:r>
        <w:t xml:space="preserve"> </w:t>
      </w:r>
      <w:bookmarkStart w:id="53" w:name="_Toc527558604"/>
      <w:r w:rsidR="00C10959" w:rsidRPr="00C10959">
        <w:t>U</w:t>
      </w:r>
      <w:r>
        <w:t>ser Interface</w:t>
      </w:r>
      <w:bookmarkEnd w:id="53"/>
    </w:p>
    <w:p w:rsidR="00C10959" w:rsidRPr="00C10959" w:rsidRDefault="00C10959" w:rsidP="00C10959">
      <w:pPr>
        <w:rPr>
          <w:rFonts w:ascii="Arabic Typesetting" w:hAnsi="Arabic Typesetting" w:cs="Arabic Typesetting"/>
          <w:sz w:val="36"/>
          <w:szCs w:val="36"/>
        </w:rPr>
      </w:pPr>
      <w:r w:rsidRPr="00C10959">
        <w:rPr>
          <w:rFonts w:ascii="Arabic Typesetting" w:hAnsi="Arabic Typesetting" w:cs="Arabic Typesetting" w:hint="cs"/>
          <w:sz w:val="36"/>
          <w:szCs w:val="36"/>
        </w:rPr>
        <w:t xml:space="preserve">Both Client and Server will have separate means by which they are access </w:t>
      </w:r>
    </w:p>
    <w:p w:rsidR="003B4AC2" w:rsidRDefault="003B4AC2" w:rsidP="00D4552D">
      <w:pPr>
        <w:pStyle w:val="NoSpacing"/>
        <w:rPr>
          <w:sz w:val="28"/>
          <w:szCs w:val="28"/>
        </w:rPr>
      </w:pPr>
    </w:p>
    <w:p w:rsidR="003B4AC2" w:rsidRDefault="003B4AC2" w:rsidP="00D4552D">
      <w:pPr>
        <w:pStyle w:val="NoSpacing"/>
        <w:rPr>
          <w:sz w:val="28"/>
          <w:szCs w:val="28"/>
        </w:rPr>
      </w:pPr>
    </w:p>
    <w:p w:rsidR="003B4AC2" w:rsidRDefault="003B4AC2" w:rsidP="00D4552D">
      <w:pPr>
        <w:pStyle w:val="NoSpacing"/>
        <w:rPr>
          <w:sz w:val="28"/>
          <w:szCs w:val="28"/>
        </w:rPr>
      </w:pPr>
    </w:p>
    <w:p w:rsidR="003B4AC2" w:rsidRDefault="003B4AC2" w:rsidP="00D4552D">
      <w:pPr>
        <w:pStyle w:val="NoSpacing"/>
        <w:rPr>
          <w:sz w:val="28"/>
          <w:szCs w:val="28"/>
        </w:rPr>
      </w:pPr>
    </w:p>
    <w:p w:rsidR="003B4AC2" w:rsidRDefault="003B4AC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Pr="00C67A42" w:rsidRDefault="00C67A42" w:rsidP="00C67A42">
      <w:pPr>
        <w:pStyle w:val="Heading1"/>
      </w:pPr>
      <w:bookmarkStart w:id="54" w:name="_Toc527558605"/>
      <w:r w:rsidRPr="00C67A42">
        <w:lastRenderedPageBreak/>
        <w:t>NONFUNCTIONAL REQUIREMENTS</w:t>
      </w:r>
      <w:bookmarkEnd w:id="54"/>
    </w:p>
    <w:p w:rsidR="00C67A42" w:rsidRDefault="00C67A42" w:rsidP="00D4552D">
      <w:pPr>
        <w:pStyle w:val="NoSpacing"/>
        <w:rPr>
          <w:sz w:val="28"/>
          <w:szCs w:val="28"/>
        </w:rPr>
      </w:pPr>
    </w:p>
    <w:p w:rsidR="00C67A42" w:rsidRPr="00C67A42" w:rsidRDefault="00C67A42" w:rsidP="00C67A42">
      <w:pPr>
        <w:pStyle w:val="Heading2"/>
      </w:pPr>
      <w:r>
        <w:t xml:space="preserve"> </w:t>
      </w:r>
      <w:bookmarkStart w:id="55" w:name="_Toc527558606"/>
      <w:r w:rsidRPr="00C67A42">
        <w:t>P</w:t>
      </w:r>
      <w:r>
        <w:t>erformance requirements</w:t>
      </w:r>
      <w:bookmarkEnd w:id="55"/>
      <w:r>
        <w:t xml:space="preserve"> </w:t>
      </w:r>
    </w:p>
    <w:p w:rsidR="00C67A42" w:rsidRPr="00C67A42" w:rsidRDefault="00C67A42" w:rsidP="00C67A42">
      <w:pPr>
        <w:overflowPunct/>
        <w:autoSpaceDE/>
        <w:autoSpaceDN/>
        <w:adjustRightInd/>
        <w:spacing w:before="100" w:beforeAutospacing="1" w:after="100" w:afterAutospacing="1"/>
        <w:textAlignment w:val="auto"/>
        <w:rPr>
          <w:sz w:val="24"/>
          <w:szCs w:val="24"/>
        </w:rPr>
      </w:pPr>
      <w:r w:rsidRPr="00C67A42">
        <w:rPr>
          <w:color w:val="000000"/>
          <w:sz w:val="24"/>
          <w:szCs w:val="24"/>
        </w:rPr>
        <w:t>Th</w:t>
      </w:r>
      <w:r w:rsidR="005D5188">
        <w:rPr>
          <w:color w:val="000000"/>
          <w:sz w:val="24"/>
          <w:szCs w:val="24"/>
        </w:rPr>
        <w:t xml:space="preserve">ese are the </w:t>
      </w:r>
      <w:r w:rsidR="005D5188" w:rsidRPr="00C67A42">
        <w:rPr>
          <w:color w:val="000000"/>
          <w:sz w:val="24"/>
          <w:szCs w:val="24"/>
        </w:rPr>
        <w:t>steps</w:t>
      </w:r>
      <w:r w:rsidRPr="00C67A42">
        <w:rPr>
          <w:color w:val="000000"/>
          <w:sz w:val="24"/>
          <w:szCs w:val="24"/>
        </w:rPr>
        <w:t xml:space="preserve"> involved to perform the implementation of </w:t>
      </w:r>
      <w:r>
        <w:rPr>
          <w:color w:val="000000"/>
          <w:sz w:val="24"/>
          <w:szCs w:val="24"/>
        </w:rPr>
        <w:t xml:space="preserve">TT 1.0 database </w:t>
      </w:r>
    </w:p>
    <w:p w:rsidR="00C67A42" w:rsidRPr="00C67A42" w:rsidRDefault="00C67A42" w:rsidP="005D5188">
      <w:pPr>
        <w:pStyle w:val="Heading2"/>
      </w:pPr>
      <w:bookmarkStart w:id="56" w:name="_Toc527558607"/>
      <w:r w:rsidRPr="00C67A42">
        <w:t>E</w:t>
      </w:r>
      <w:r w:rsidR="005D5188">
        <w:t xml:space="preserve"> </w:t>
      </w:r>
      <w:r w:rsidRPr="00C67A42">
        <w:t>R D</w:t>
      </w:r>
      <w:r w:rsidR="00365623">
        <w:t>iagram</w:t>
      </w:r>
      <w:bookmarkEnd w:id="56"/>
      <w:r w:rsidRPr="00C67A42">
        <w:t xml:space="preserve"> </w:t>
      </w:r>
    </w:p>
    <w:p w:rsidR="00C67A42" w:rsidRDefault="00C67A42" w:rsidP="00C67A42">
      <w:pPr>
        <w:overflowPunct/>
        <w:autoSpaceDE/>
        <w:autoSpaceDN/>
        <w:adjustRightInd/>
        <w:spacing w:before="100" w:beforeAutospacing="1" w:after="100" w:afterAutospacing="1"/>
        <w:textAlignment w:val="auto"/>
        <w:rPr>
          <w:color w:val="000000"/>
          <w:sz w:val="24"/>
          <w:szCs w:val="24"/>
        </w:rPr>
      </w:pPr>
      <w:r w:rsidRPr="00C67A42">
        <w:rPr>
          <w:color w:val="000000"/>
          <w:sz w:val="24"/>
          <w:szCs w:val="24"/>
        </w:rPr>
        <w:t xml:space="preserve">The E-R Diagram constitutes a technique for representing the logical structure of </w:t>
      </w:r>
      <w:r w:rsidR="005D5188">
        <w:rPr>
          <w:color w:val="000000"/>
          <w:sz w:val="24"/>
          <w:szCs w:val="24"/>
        </w:rPr>
        <w:t xml:space="preserve">the </w:t>
      </w:r>
      <w:r w:rsidR="005D5188" w:rsidRPr="00C67A42">
        <w:rPr>
          <w:color w:val="000000"/>
          <w:sz w:val="24"/>
          <w:szCs w:val="24"/>
        </w:rPr>
        <w:t>database</w:t>
      </w:r>
      <w:r w:rsidRPr="00C67A42">
        <w:rPr>
          <w:color w:val="000000"/>
          <w:sz w:val="24"/>
          <w:szCs w:val="24"/>
        </w:rPr>
        <w:t xml:space="preserve"> in a pictorial manner. Th</w:t>
      </w:r>
      <w:r w:rsidR="005D5188">
        <w:rPr>
          <w:color w:val="000000"/>
          <w:sz w:val="24"/>
          <w:szCs w:val="24"/>
        </w:rPr>
        <w:t>e</w:t>
      </w:r>
      <w:r w:rsidRPr="00C67A42">
        <w:rPr>
          <w:color w:val="000000"/>
          <w:sz w:val="24"/>
          <w:szCs w:val="24"/>
        </w:rPr>
        <w:t xml:space="preserve"> analysis is</w:t>
      </w:r>
      <w:r w:rsidR="005D5188">
        <w:rPr>
          <w:color w:val="000000"/>
          <w:sz w:val="24"/>
          <w:szCs w:val="24"/>
        </w:rPr>
        <w:t xml:space="preserve"> used to</w:t>
      </w:r>
      <w:r w:rsidRPr="00C67A42">
        <w:rPr>
          <w:color w:val="000000"/>
          <w:sz w:val="24"/>
          <w:szCs w:val="24"/>
        </w:rPr>
        <w:t xml:space="preserve"> organize </w:t>
      </w:r>
      <w:r w:rsidR="005D5188">
        <w:rPr>
          <w:color w:val="000000"/>
          <w:sz w:val="24"/>
          <w:szCs w:val="24"/>
        </w:rPr>
        <w:t xml:space="preserve">the </w:t>
      </w:r>
      <w:r w:rsidRPr="00C67A42">
        <w:rPr>
          <w:color w:val="000000"/>
          <w:sz w:val="24"/>
          <w:szCs w:val="24"/>
        </w:rPr>
        <w:t>data as a relation, normalizing relation and obtaining a relation database.</w:t>
      </w:r>
    </w:p>
    <w:p w:rsidR="005D5188" w:rsidRPr="00C67A42" w:rsidRDefault="005D5188" w:rsidP="00C67A42">
      <w:pPr>
        <w:overflowPunct/>
        <w:autoSpaceDE/>
        <w:autoSpaceDN/>
        <w:adjustRightInd/>
        <w:spacing w:before="100" w:beforeAutospacing="1" w:after="100" w:afterAutospacing="1"/>
        <w:textAlignment w:val="auto"/>
        <w:rPr>
          <w:sz w:val="24"/>
          <w:szCs w:val="24"/>
        </w:rPr>
      </w:pPr>
    </w:p>
    <w:p w:rsidR="005D5188"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E</w:t>
      </w:r>
      <w:r w:rsidR="00365623">
        <w:rPr>
          <w:b/>
          <w:bCs/>
          <w:color w:val="000000"/>
          <w:sz w:val="24"/>
          <w:szCs w:val="24"/>
        </w:rPr>
        <w:t>ntities</w:t>
      </w:r>
      <w:r w:rsidRPr="005D5188">
        <w:rPr>
          <w:b/>
          <w:bCs/>
          <w:color w:val="000000"/>
          <w:sz w:val="24"/>
          <w:szCs w:val="24"/>
        </w:rPr>
        <w:t xml:space="preserve">: </w:t>
      </w:r>
      <w:r w:rsidR="005D5188">
        <w:rPr>
          <w:color w:val="000000"/>
          <w:sz w:val="24"/>
          <w:szCs w:val="24"/>
        </w:rPr>
        <w:t>S</w:t>
      </w:r>
      <w:r w:rsidRPr="005D5188">
        <w:rPr>
          <w:color w:val="000000"/>
          <w:sz w:val="24"/>
          <w:szCs w:val="24"/>
        </w:rPr>
        <w:t>pecify distinct real-world items in an application.</w:t>
      </w:r>
    </w:p>
    <w:p w:rsidR="005D5188" w:rsidRPr="005D5188" w:rsidRDefault="005D5188" w:rsidP="005D5188">
      <w:pPr>
        <w:pStyle w:val="ListParagraph"/>
        <w:overflowPunct/>
        <w:autoSpaceDE/>
        <w:autoSpaceDN/>
        <w:adjustRightInd/>
        <w:spacing w:before="100" w:beforeAutospacing="1" w:after="100" w:afterAutospacing="1"/>
        <w:textAlignment w:val="auto"/>
        <w:rPr>
          <w:sz w:val="24"/>
          <w:szCs w:val="24"/>
        </w:rPr>
      </w:pPr>
    </w:p>
    <w:p w:rsidR="00C67A42"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A</w:t>
      </w:r>
      <w:r w:rsidR="00365623">
        <w:rPr>
          <w:b/>
          <w:bCs/>
          <w:color w:val="000000"/>
          <w:sz w:val="24"/>
          <w:szCs w:val="24"/>
        </w:rPr>
        <w:t>ttributes</w:t>
      </w:r>
      <w:r w:rsidRPr="005D5188">
        <w:rPr>
          <w:b/>
          <w:bCs/>
          <w:color w:val="000000"/>
          <w:sz w:val="24"/>
          <w:szCs w:val="24"/>
        </w:rPr>
        <w:t>:</w:t>
      </w:r>
      <w:r w:rsidRPr="005D5188">
        <w:rPr>
          <w:color w:val="000000"/>
          <w:sz w:val="24"/>
          <w:szCs w:val="24"/>
        </w:rPr>
        <w:t xml:space="preserve">  </w:t>
      </w:r>
      <w:r w:rsidR="005D5188">
        <w:rPr>
          <w:color w:val="000000"/>
          <w:sz w:val="24"/>
          <w:szCs w:val="24"/>
        </w:rPr>
        <w:t>S</w:t>
      </w:r>
      <w:r w:rsidRPr="005D5188">
        <w:rPr>
          <w:color w:val="000000"/>
          <w:sz w:val="24"/>
          <w:szCs w:val="24"/>
        </w:rPr>
        <w:t>pecify properties of an entity and relationships.</w:t>
      </w:r>
    </w:p>
    <w:p w:rsidR="005D5188" w:rsidRPr="005D5188" w:rsidRDefault="005D5188" w:rsidP="005D5188">
      <w:pPr>
        <w:pStyle w:val="ListParagraph"/>
        <w:rPr>
          <w:sz w:val="24"/>
          <w:szCs w:val="24"/>
        </w:rPr>
      </w:pPr>
    </w:p>
    <w:p w:rsidR="005D5188" w:rsidRPr="005D5188" w:rsidRDefault="005D5188" w:rsidP="005D5188">
      <w:pPr>
        <w:pStyle w:val="ListParagraph"/>
        <w:overflowPunct/>
        <w:autoSpaceDE/>
        <w:autoSpaceDN/>
        <w:adjustRightInd/>
        <w:spacing w:before="100" w:beforeAutospacing="1" w:after="100" w:afterAutospacing="1"/>
        <w:textAlignment w:val="auto"/>
        <w:rPr>
          <w:sz w:val="24"/>
          <w:szCs w:val="24"/>
        </w:rPr>
      </w:pPr>
    </w:p>
    <w:p w:rsidR="00C67A42" w:rsidRPr="005D5188" w:rsidRDefault="00C67A42" w:rsidP="005D5188">
      <w:pPr>
        <w:pStyle w:val="ListParagraph"/>
        <w:numPr>
          <w:ilvl w:val="0"/>
          <w:numId w:val="13"/>
        </w:numPr>
        <w:overflowPunct/>
        <w:autoSpaceDE/>
        <w:autoSpaceDN/>
        <w:adjustRightInd/>
        <w:spacing w:before="100" w:beforeAutospacing="1" w:after="100" w:afterAutospacing="1"/>
        <w:textAlignment w:val="auto"/>
        <w:rPr>
          <w:sz w:val="24"/>
          <w:szCs w:val="24"/>
        </w:rPr>
      </w:pPr>
      <w:r w:rsidRPr="005D5188">
        <w:rPr>
          <w:b/>
          <w:bCs/>
          <w:color w:val="000000"/>
          <w:sz w:val="24"/>
          <w:szCs w:val="24"/>
        </w:rPr>
        <w:t>R</w:t>
      </w:r>
      <w:r w:rsidR="00365623">
        <w:rPr>
          <w:b/>
          <w:bCs/>
          <w:color w:val="000000"/>
          <w:sz w:val="24"/>
          <w:szCs w:val="24"/>
        </w:rPr>
        <w:t>elationship</w:t>
      </w:r>
      <w:r w:rsidRPr="005D5188">
        <w:rPr>
          <w:b/>
          <w:bCs/>
          <w:color w:val="000000"/>
          <w:sz w:val="24"/>
          <w:szCs w:val="24"/>
        </w:rPr>
        <w:t>:</w:t>
      </w:r>
      <w:r w:rsidRPr="005D5188">
        <w:rPr>
          <w:color w:val="000000"/>
          <w:sz w:val="24"/>
          <w:szCs w:val="24"/>
        </w:rPr>
        <w:t xml:space="preserve"> Which connect entities and represent meaningful dependencies between them.</w:t>
      </w: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C67A42" w:rsidRDefault="00C67A42" w:rsidP="00D4552D">
      <w:pPr>
        <w:pStyle w:val="NoSpacing"/>
        <w:rPr>
          <w:sz w:val="28"/>
          <w:szCs w:val="28"/>
        </w:rPr>
      </w:pPr>
    </w:p>
    <w:p w:rsidR="005D5188" w:rsidRDefault="005D5188" w:rsidP="00D4552D">
      <w:pPr>
        <w:pStyle w:val="NoSpacing"/>
        <w:rPr>
          <w:sz w:val="28"/>
          <w:szCs w:val="28"/>
        </w:rPr>
      </w:pPr>
    </w:p>
    <w:p w:rsidR="00365623" w:rsidRDefault="00365623" w:rsidP="00D4552D">
      <w:pPr>
        <w:pStyle w:val="NoSpacing"/>
        <w:rPr>
          <w:sz w:val="28"/>
          <w:szCs w:val="28"/>
        </w:rPr>
      </w:pPr>
    </w:p>
    <w:p w:rsidR="00365623" w:rsidRDefault="00365623" w:rsidP="00D4552D">
      <w:pPr>
        <w:pStyle w:val="NoSpacing"/>
        <w:rPr>
          <w:sz w:val="28"/>
          <w:szCs w:val="28"/>
        </w:rPr>
      </w:pPr>
    </w:p>
    <w:p w:rsidR="00365623" w:rsidRDefault="00365623" w:rsidP="00D4552D">
      <w:pPr>
        <w:pStyle w:val="NoSpacing"/>
        <w:rPr>
          <w:sz w:val="28"/>
          <w:szCs w:val="28"/>
        </w:rPr>
      </w:pPr>
    </w:p>
    <w:p w:rsidR="00365623" w:rsidRPr="00365623" w:rsidRDefault="00365623" w:rsidP="00D4552D">
      <w:pPr>
        <w:pStyle w:val="NoSpacing"/>
        <w:rPr>
          <w:rFonts w:ascii="Arabic Typesetting" w:hAnsi="Arabic Typesetting" w:cs="Arabic Typesetting"/>
          <w:sz w:val="40"/>
          <w:szCs w:val="40"/>
        </w:rPr>
      </w:pPr>
    </w:p>
    <w:p w:rsidR="005D5188" w:rsidRPr="00365623" w:rsidRDefault="005D5188" w:rsidP="00D4552D">
      <w:pPr>
        <w:pStyle w:val="NoSpacing"/>
        <w:rPr>
          <w:rFonts w:ascii="Arabic Typesetting" w:hAnsi="Arabic Typesetting" w:cs="Arabic Typesetting"/>
          <w:noProof/>
          <w:sz w:val="40"/>
          <w:szCs w:val="40"/>
        </w:rPr>
      </w:pPr>
      <w:r w:rsidRPr="00365623">
        <w:rPr>
          <w:rFonts w:ascii="Arabic Typesetting" w:hAnsi="Arabic Typesetting" w:cs="Arabic Typesetting" w:hint="cs"/>
          <w:noProof/>
          <w:sz w:val="40"/>
          <w:szCs w:val="40"/>
        </w:rPr>
        <w:lastRenderedPageBreak/>
        <w:t>ER Diagram</w:t>
      </w:r>
      <w:ins w:id="57" w:author="Michael Tang" w:date="2018-10-24T10:47:00Z">
        <w:r w:rsidR="00741745">
          <w:rPr>
            <w:rFonts w:ascii="Arabic Typesetting" w:hAnsi="Arabic Typesetting" w:cs="Arabic Typesetting"/>
            <w:noProof/>
            <w:sz w:val="40"/>
            <w:szCs w:val="40"/>
          </w:rPr>
          <w:t xml:space="preserve"> (sho</w:t>
        </w:r>
      </w:ins>
      <w:ins w:id="58" w:author="Michael Tang" w:date="2018-10-24T10:48:00Z">
        <w:r w:rsidR="00741745">
          <w:rPr>
            <w:rFonts w:ascii="Arabic Typesetting" w:hAnsi="Arabic Typesetting" w:cs="Arabic Typesetting"/>
            <w:noProof/>
            <w:sz w:val="40"/>
            <w:szCs w:val="40"/>
          </w:rPr>
          <w:t>uld contain Variable Types?</w:t>
        </w:r>
      </w:ins>
      <w:ins w:id="59" w:author="Michael Tang" w:date="2018-10-24T10:47:00Z">
        <w:r w:rsidR="00741745">
          <w:rPr>
            <w:rFonts w:ascii="Arabic Typesetting" w:hAnsi="Arabic Typesetting" w:cs="Arabic Typesetting"/>
            <w:noProof/>
            <w:sz w:val="40"/>
            <w:szCs w:val="40"/>
          </w:rPr>
          <w:t>)</w:t>
        </w:r>
      </w:ins>
    </w:p>
    <w:p w:rsidR="005D5188" w:rsidRDefault="005D5188" w:rsidP="00D4552D">
      <w:pPr>
        <w:pStyle w:val="NoSpacing"/>
        <w:rPr>
          <w:sz w:val="28"/>
          <w:szCs w:val="28"/>
        </w:rPr>
      </w:pPr>
      <w:r>
        <w:rPr>
          <w:noProof/>
          <w:sz w:val="28"/>
          <w:szCs w:val="28"/>
        </w:rPr>
        <w:drawing>
          <wp:inline distT="0" distB="0" distL="0" distR="0">
            <wp:extent cx="6410463" cy="494770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rdplus-diagram(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23580" cy="4957829"/>
                    </a:xfrm>
                    <a:prstGeom prst="rect">
                      <a:avLst/>
                    </a:prstGeom>
                  </pic:spPr>
                </pic:pic>
              </a:graphicData>
            </a:graphic>
          </wp:inline>
        </w:drawing>
      </w: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741745" w:rsidP="00D4552D">
      <w:pPr>
        <w:pStyle w:val="NoSpacing"/>
        <w:rPr>
          <w:sz w:val="28"/>
          <w:szCs w:val="28"/>
        </w:rPr>
      </w:pPr>
      <w:ins w:id="60" w:author="Michael Tang" w:date="2018-10-24T10:49:00Z">
        <w:r>
          <w:rPr>
            <w:sz w:val="28"/>
            <w:szCs w:val="28"/>
          </w:rPr>
          <w:t>(Ask question in lab, we can discuss the data flow)</w:t>
        </w:r>
      </w:ins>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5D5188" w:rsidRDefault="005D5188" w:rsidP="00D4552D">
      <w:pPr>
        <w:pStyle w:val="NoSpacing"/>
        <w:rPr>
          <w:sz w:val="28"/>
          <w:szCs w:val="28"/>
        </w:rPr>
      </w:pPr>
    </w:p>
    <w:p w:rsidR="00365623" w:rsidRDefault="00365623" w:rsidP="00365623">
      <w:pPr>
        <w:pStyle w:val="Heading2"/>
      </w:pPr>
      <w:bookmarkStart w:id="61" w:name="_Toc527558608"/>
      <w:r w:rsidRPr="00365623">
        <w:lastRenderedPageBreak/>
        <w:t>N</w:t>
      </w:r>
      <w:r>
        <w:t>ormalization</w:t>
      </w:r>
      <w:bookmarkEnd w:id="61"/>
    </w:p>
    <w:p w:rsidR="00365623" w:rsidRPr="00681596" w:rsidRDefault="00365623" w:rsidP="00365623">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r w:rsidRPr="00681596">
        <w:rPr>
          <w:rFonts w:ascii="Arabic Typesetting" w:hAnsi="Arabic Typesetting" w:cs="Arabic Typesetting" w:hint="cs"/>
          <w:color w:val="000000"/>
          <w:sz w:val="36"/>
          <w:szCs w:val="36"/>
        </w:rPr>
        <w:t xml:space="preserve">The means of ensuring that </w:t>
      </w:r>
      <w:r w:rsidRPr="00365623">
        <w:rPr>
          <w:rFonts w:ascii="Arabic Typesetting" w:hAnsi="Arabic Typesetting" w:cs="Arabic Typesetting" w:hint="cs"/>
          <w:color w:val="000000"/>
          <w:sz w:val="36"/>
          <w:szCs w:val="36"/>
        </w:rPr>
        <w:t>information is only</w:t>
      </w:r>
      <w:r w:rsidRPr="00681596">
        <w:rPr>
          <w:rFonts w:ascii="Arabic Typesetting" w:hAnsi="Arabic Typesetting" w:cs="Arabic Typesetting" w:hint="cs"/>
          <w:color w:val="000000"/>
          <w:sz w:val="36"/>
          <w:szCs w:val="36"/>
        </w:rPr>
        <w:t xml:space="preserve"> stored once</w:t>
      </w:r>
      <w:r w:rsidRPr="00365623">
        <w:rPr>
          <w:rFonts w:ascii="Arabic Typesetting" w:hAnsi="Arabic Typesetting" w:cs="Arabic Typesetting" w:hint="cs"/>
          <w:color w:val="000000"/>
          <w:sz w:val="36"/>
          <w:szCs w:val="36"/>
        </w:rPr>
        <w:t>. Storing</w:t>
      </w:r>
      <w:r w:rsidRPr="00681596">
        <w:rPr>
          <w:rFonts w:ascii="Arabic Typesetting" w:hAnsi="Arabic Typesetting" w:cs="Arabic Typesetting" w:hint="cs"/>
          <w:color w:val="000000"/>
          <w:sz w:val="36"/>
          <w:szCs w:val="36"/>
        </w:rPr>
        <w:t xml:space="preserve"> the same information</w:t>
      </w:r>
      <w:r w:rsidRPr="00365623">
        <w:rPr>
          <w:rFonts w:ascii="Arabic Typesetting" w:hAnsi="Arabic Typesetting" w:cs="Arabic Typesetting" w:hint="cs"/>
          <w:color w:val="000000"/>
          <w:sz w:val="36"/>
          <w:szCs w:val="36"/>
        </w:rPr>
        <w:t xml:space="preserve"> several times </w:t>
      </w:r>
      <w:r w:rsidRPr="00681596">
        <w:rPr>
          <w:rFonts w:ascii="Arabic Typesetting" w:hAnsi="Arabic Typesetting" w:cs="Arabic Typesetting" w:hint="cs"/>
          <w:color w:val="000000"/>
          <w:sz w:val="36"/>
          <w:szCs w:val="36"/>
        </w:rPr>
        <w:t xml:space="preserve">will </w:t>
      </w:r>
      <w:r w:rsidRPr="00365623">
        <w:rPr>
          <w:rFonts w:ascii="Arabic Typesetting" w:hAnsi="Arabic Typesetting" w:cs="Arabic Typesetting" w:hint="cs"/>
          <w:color w:val="000000"/>
          <w:sz w:val="36"/>
          <w:szCs w:val="36"/>
        </w:rPr>
        <w:t>leads to wastage of storage space and increase in the total size of the data stored.</w:t>
      </w:r>
    </w:p>
    <w:p w:rsidR="00365623" w:rsidRPr="00365623" w:rsidRDefault="00365623" w:rsidP="00365623">
      <w:pPr>
        <w:overflowPunct/>
        <w:autoSpaceDE/>
        <w:autoSpaceDN/>
        <w:adjustRightInd/>
        <w:spacing w:before="100" w:beforeAutospacing="1" w:after="100" w:afterAutospacing="1"/>
        <w:textAlignment w:val="auto"/>
        <w:rPr>
          <w:rFonts w:ascii="Arabic Typesetting" w:hAnsi="Arabic Typesetting" w:cs="Arabic Typesetting"/>
          <w:b/>
          <w:bCs/>
          <w:sz w:val="36"/>
          <w:szCs w:val="36"/>
        </w:rPr>
      </w:pPr>
    </w:p>
    <w:p w:rsidR="00365623" w:rsidRPr="00365623" w:rsidRDefault="00365623" w:rsidP="00365623">
      <w:pPr>
        <w:pStyle w:val="Heading2"/>
      </w:pPr>
      <w:r w:rsidRPr="00365623">
        <w:t xml:space="preserve"> </w:t>
      </w:r>
      <w:bookmarkStart w:id="62" w:name="_Toc527558609"/>
      <w:r w:rsidRPr="00365623">
        <w:t>S</w:t>
      </w:r>
      <w:r>
        <w:t>afety Requirements</w:t>
      </w:r>
      <w:bookmarkEnd w:id="62"/>
      <w:r>
        <w:t xml:space="preserve"> </w:t>
      </w:r>
    </w:p>
    <w:p w:rsidR="00681596" w:rsidRDefault="00681596" w:rsidP="00365623">
      <w:pPr>
        <w:overflowPunct/>
        <w:autoSpaceDE/>
        <w:autoSpaceDN/>
        <w:adjustRightInd/>
        <w:spacing w:before="100" w:beforeAutospacing="1" w:after="100" w:afterAutospacing="1"/>
        <w:textAlignment w:val="auto"/>
        <w:rPr>
          <w:b/>
          <w:bCs/>
          <w:color w:val="800000"/>
          <w:sz w:val="24"/>
          <w:szCs w:val="24"/>
        </w:rPr>
      </w:pPr>
      <w:r>
        <w:rPr>
          <w:color w:val="000000"/>
          <w:sz w:val="24"/>
          <w:szCs w:val="24"/>
        </w:rPr>
        <w:t xml:space="preserve"> </w:t>
      </w:r>
      <w:r w:rsidRPr="00681596">
        <w:rPr>
          <w:rFonts w:ascii="Arabic Typesetting" w:hAnsi="Arabic Typesetting" w:cs="Arabic Typesetting" w:hint="cs"/>
          <w:color w:val="000000"/>
          <w:sz w:val="36"/>
          <w:szCs w:val="36"/>
        </w:rPr>
        <w:t xml:space="preserve">Are the means of putting </w:t>
      </w:r>
      <w:r>
        <w:rPr>
          <w:rFonts w:ascii="Arabic Typesetting" w:hAnsi="Arabic Typesetting" w:cs="Arabic Typesetting"/>
          <w:color w:val="000000"/>
          <w:sz w:val="36"/>
          <w:szCs w:val="36"/>
        </w:rPr>
        <w:t xml:space="preserve">systems </w:t>
      </w:r>
      <w:r w:rsidRPr="00681596">
        <w:rPr>
          <w:rFonts w:ascii="Arabic Typesetting" w:hAnsi="Arabic Typesetting" w:cs="Arabic Typesetting" w:hint="cs"/>
          <w:color w:val="000000"/>
          <w:sz w:val="36"/>
          <w:szCs w:val="36"/>
        </w:rPr>
        <w:t xml:space="preserve">in place to back up and recover system data to be use </w:t>
      </w:r>
      <w:r>
        <w:rPr>
          <w:rFonts w:ascii="Arabic Typesetting" w:hAnsi="Arabic Typesetting" w:cs="Arabic Typesetting"/>
          <w:color w:val="000000"/>
          <w:sz w:val="36"/>
          <w:szCs w:val="36"/>
        </w:rPr>
        <w:t xml:space="preserve">in the event of </w:t>
      </w:r>
      <w:r w:rsidRPr="00365623">
        <w:rPr>
          <w:rFonts w:ascii="Arabic Typesetting" w:hAnsi="Arabic Typesetting" w:cs="Arabic Typesetting"/>
          <w:color w:val="000000"/>
          <w:sz w:val="36"/>
          <w:szCs w:val="36"/>
        </w:rPr>
        <w:t>extensive</w:t>
      </w:r>
      <w:r w:rsidR="00365623" w:rsidRPr="00365623">
        <w:rPr>
          <w:rFonts w:ascii="Arabic Typesetting" w:hAnsi="Arabic Typesetting" w:cs="Arabic Typesetting" w:hint="cs"/>
          <w:color w:val="000000"/>
          <w:sz w:val="36"/>
          <w:szCs w:val="36"/>
        </w:rPr>
        <w:t xml:space="preserve"> damage to the database due to catastrophic failure</w:t>
      </w:r>
      <w:r w:rsidRPr="00681596">
        <w:rPr>
          <w:rFonts w:ascii="Arabic Typesetting" w:hAnsi="Arabic Typesetting" w:cs="Arabic Typesetting" w:hint="cs"/>
          <w:color w:val="000000"/>
          <w:sz w:val="36"/>
          <w:szCs w:val="36"/>
        </w:rPr>
        <w:t>.</w:t>
      </w:r>
      <w:r w:rsidR="00365623" w:rsidRPr="00365623">
        <w:rPr>
          <w:b/>
          <w:bCs/>
          <w:color w:val="800000"/>
          <w:sz w:val="24"/>
          <w:szCs w:val="24"/>
        </w:rPr>
        <w:t xml:space="preserve"> </w:t>
      </w:r>
      <w:ins w:id="63" w:author="Michael Tang" w:date="2018-10-24T10:49:00Z">
        <w:r w:rsidR="00741745">
          <w:rPr>
            <w:b/>
            <w:bCs/>
            <w:color w:val="800000"/>
            <w:sz w:val="24"/>
            <w:szCs w:val="24"/>
          </w:rPr>
          <w:t>(Explain how)</w:t>
        </w:r>
      </w:ins>
    </w:p>
    <w:p w:rsidR="00681596" w:rsidRDefault="00681596" w:rsidP="00365623">
      <w:pPr>
        <w:overflowPunct/>
        <w:autoSpaceDE/>
        <w:autoSpaceDN/>
        <w:adjustRightInd/>
        <w:spacing w:before="100" w:beforeAutospacing="1" w:after="100" w:afterAutospacing="1"/>
        <w:textAlignment w:val="auto"/>
        <w:rPr>
          <w:b/>
          <w:bCs/>
          <w:color w:val="800000"/>
          <w:sz w:val="24"/>
          <w:szCs w:val="24"/>
        </w:rPr>
      </w:pPr>
    </w:p>
    <w:p w:rsidR="00365623" w:rsidRPr="00365623" w:rsidRDefault="00365623" w:rsidP="00681596">
      <w:pPr>
        <w:pStyle w:val="Heading2"/>
        <w:rPr>
          <w:rFonts w:ascii="Times New Roman" w:hAnsi="Times New Roman" w:cs="Times New Roman"/>
        </w:rPr>
      </w:pPr>
      <w:bookmarkStart w:id="64" w:name="_Toc527558610"/>
      <w:r w:rsidRPr="00365623">
        <w:t>S</w:t>
      </w:r>
      <w:r w:rsidR="00681596">
        <w:t>ecurity Requirements</w:t>
      </w:r>
      <w:bookmarkEnd w:id="64"/>
      <w:r w:rsidR="00681596">
        <w:t xml:space="preserve"> </w:t>
      </w:r>
    </w:p>
    <w:p w:rsidR="00681596" w:rsidRDefault="00681596" w:rsidP="00365623">
      <w:pPr>
        <w:overflowPunct/>
        <w:autoSpaceDE/>
        <w:autoSpaceDN/>
        <w:adjustRightInd/>
        <w:spacing w:before="100" w:beforeAutospacing="1" w:after="100" w:afterAutospacing="1"/>
        <w:textAlignment w:val="auto"/>
        <w:rPr>
          <w:color w:val="000000"/>
          <w:sz w:val="24"/>
          <w:szCs w:val="24"/>
        </w:rPr>
      </w:pPr>
      <w:r>
        <w:rPr>
          <w:color w:val="000000"/>
          <w:sz w:val="24"/>
          <w:szCs w:val="24"/>
        </w:rPr>
        <w:t xml:space="preserve">Involves all actions taken to ensure safety and integrity of the database. </w:t>
      </w:r>
      <w:ins w:id="65" w:author="Michael Tang" w:date="2018-10-24T10:49:00Z">
        <w:r w:rsidR="00741745">
          <w:rPr>
            <w:color w:val="000000"/>
            <w:sz w:val="24"/>
            <w:szCs w:val="24"/>
          </w:rPr>
          <w:t>(Explain How)</w:t>
        </w:r>
      </w:ins>
    </w:p>
    <w:p w:rsidR="00681596" w:rsidRDefault="00681596" w:rsidP="00365623">
      <w:pPr>
        <w:overflowPunct/>
        <w:autoSpaceDE/>
        <w:autoSpaceDN/>
        <w:adjustRightInd/>
        <w:spacing w:before="100" w:beforeAutospacing="1" w:after="100" w:afterAutospacing="1"/>
        <w:textAlignment w:val="auto"/>
        <w:rPr>
          <w:color w:val="000000"/>
          <w:sz w:val="24"/>
          <w:szCs w:val="24"/>
        </w:rPr>
      </w:pPr>
    </w:p>
    <w:p w:rsidR="00365623" w:rsidRPr="00365623" w:rsidRDefault="00365623" w:rsidP="00681596">
      <w:pPr>
        <w:pStyle w:val="Heading2"/>
      </w:pPr>
      <w:r w:rsidRPr="00365623">
        <w:t xml:space="preserve"> </w:t>
      </w:r>
      <w:bookmarkStart w:id="66" w:name="_Toc527558611"/>
      <w:r w:rsidRPr="00365623">
        <w:t>S</w:t>
      </w:r>
      <w:r w:rsidR="00681596">
        <w:t>oftware Quality Attributes</w:t>
      </w:r>
      <w:bookmarkEnd w:id="66"/>
    </w:p>
    <w:p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AVAILABILITY:</w:t>
      </w:r>
      <w:r w:rsidRPr="00D81EF9">
        <w:rPr>
          <w:color w:val="000000"/>
          <w:sz w:val="24"/>
          <w:szCs w:val="24"/>
        </w:rPr>
        <w:t xml:space="preserve"> </w:t>
      </w:r>
    </w:p>
    <w:p w:rsidR="00D81EF9" w:rsidRPr="00D81EF9" w:rsidRDefault="00681596"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Information regarding access rout should be read</w:t>
      </w:r>
      <w:r w:rsidR="00D81EF9" w:rsidRPr="00D81EF9">
        <w:rPr>
          <w:color w:val="000000"/>
          <w:sz w:val="24"/>
          <w:szCs w:val="24"/>
        </w:rPr>
        <w:t>ily available on request</w:t>
      </w:r>
      <w:r w:rsidR="00365623" w:rsidRPr="00D81EF9">
        <w:rPr>
          <w:color w:val="000000"/>
          <w:sz w:val="24"/>
          <w:szCs w:val="24"/>
        </w:rPr>
        <w:t>.</w:t>
      </w:r>
    </w:p>
    <w:p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CORRECTNESS:</w:t>
      </w:r>
      <w:r w:rsidR="00D81EF9" w:rsidRPr="00D81EF9">
        <w:rPr>
          <w:b/>
          <w:bCs/>
          <w:color w:val="000000"/>
          <w:sz w:val="24"/>
          <w:szCs w:val="24"/>
        </w:rPr>
        <w:t xml:space="preserve"> </w:t>
      </w:r>
    </w:p>
    <w:p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All data regarding to route and charges should be accurate</w:t>
      </w:r>
    </w:p>
    <w:p w:rsidR="00365623" w:rsidRDefault="00365623" w:rsidP="00D81EF9">
      <w:pPr>
        <w:pStyle w:val="ListParagraph"/>
        <w:overflowPunct/>
        <w:autoSpaceDE/>
        <w:autoSpaceDN/>
        <w:adjustRightInd/>
        <w:spacing w:before="100" w:beforeAutospacing="1" w:after="100" w:afterAutospacing="1"/>
        <w:ind w:left="1080"/>
        <w:textAlignment w:val="auto"/>
        <w:rPr>
          <w:sz w:val="24"/>
          <w:szCs w:val="24"/>
        </w:rPr>
      </w:pPr>
    </w:p>
    <w:p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MAINTAINABILITY:</w:t>
      </w:r>
      <w:r w:rsidRPr="00D81EF9">
        <w:rPr>
          <w:color w:val="000000"/>
          <w:sz w:val="24"/>
          <w:szCs w:val="24"/>
        </w:rPr>
        <w:t xml:space="preserve"> </w:t>
      </w:r>
    </w:p>
    <w:p w:rsidR="00D81EF9" w:rsidRPr="00D81EF9" w:rsidRDefault="00365623"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 xml:space="preserve">The administrators </w:t>
      </w:r>
      <w:r w:rsidR="00D81EF9" w:rsidRPr="00D81EF9">
        <w:rPr>
          <w:color w:val="000000"/>
          <w:sz w:val="24"/>
          <w:szCs w:val="24"/>
        </w:rPr>
        <w:t>or manager</w:t>
      </w:r>
      <w:r w:rsidRPr="00D81EF9">
        <w:rPr>
          <w:color w:val="000000"/>
          <w:sz w:val="24"/>
          <w:szCs w:val="24"/>
        </w:rPr>
        <w:t xml:space="preserve"> in chargers should</w:t>
      </w:r>
      <w:r w:rsidR="00D81EF9" w:rsidRPr="00D81EF9">
        <w:rPr>
          <w:color w:val="000000"/>
          <w:sz w:val="24"/>
          <w:szCs w:val="24"/>
        </w:rPr>
        <w:t xml:space="preserve"> be able to easily maintain</w:t>
      </w:r>
      <w:r w:rsidRPr="00D81EF9">
        <w:rPr>
          <w:color w:val="000000"/>
          <w:sz w:val="24"/>
          <w:szCs w:val="24"/>
        </w:rPr>
        <w:t xml:space="preserve"> </w:t>
      </w:r>
      <w:r w:rsidR="00D81EF9" w:rsidRPr="00D81EF9">
        <w:rPr>
          <w:color w:val="000000"/>
          <w:sz w:val="24"/>
          <w:szCs w:val="24"/>
        </w:rPr>
        <w:t xml:space="preserve">or </w:t>
      </w:r>
      <w:r w:rsidRPr="00D81EF9">
        <w:rPr>
          <w:color w:val="000000"/>
          <w:sz w:val="24"/>
          <w:szCs w:val="24"/>
        </w:rPr>
        <w:t xml:space="preserve">correct </w:t>
      </w:r>
      <w:r w:rsidR="00D81EF9" w:rsidRPr="00D81EF9">
        <w:rPr>
          <w:color w:val="000000"/>
          <w:sz w:val="24"/>
          <w:szCs w:val="24"/>
        </w:rPr>
        <w:t>charge data.</w:t>
      </w:r>
    </w:p>
    <w:p w:rsidR="00D81EF9" w:rsidRPr="00D81EF9" w:rsidRDefault="00D81EF9" w:rsidP="00D81EF9">
      <w:pPr>
        <w:pStyle w:val="ListParagraph"/>
        <w:rPr>
          <w:sz w:val="24"/>
          <w:szCs w:val="24"/>
        </w:rPr>
      </w:pPr>
    </w:p>
    <w:p w:rsidR="00D81EF9"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p>
    <w:p w:rsidR="00D81EF9" w:rsidRPr="00D81EF9" w:rsidRDefault="00365623" w:rsidP="00D81EF9">
      <w:pPr>
        <w:pStyle w:val="ListParagraph"/>
        <w:numPr>
          <w:ilvl w:val="0"/>
          <w:numId w:val="22"/>
        </w:numPr>
        <w:overflowPunct/>
        <w:autoSpaceDE/>
        <w:autoSpaceDN/>
        <w:adjustRightInd/>
        <w:spacing w:before="100" w:beforeAutospacing="1" w:after="100" w:afterAutospacing="1"/>
        <w:textAlignment w:val="auto"/>
        <w:rPr>
          <w:sz w:val="24"/>
          <w:szCs w:val="24"/>
        </w:rPr>
      </w:pPr>
      <w:r w:rsidRPr="00D81EF9">
        <w:rPr>
          <w:b/>
          <w:bCs/>
          <w:color w:val="000000"/>
          <w:sz w:val="24"/>
          <w:szCs w:val="24"/>
        </w:rPr>
        <w:t>USABILITY</w:t>
      </w:r>
    </w:p>
    <w:p w:rsidR="00C67A42" w:rsidRPr="00D81EF9" w:rsidRDefault="00D81EF9" w:rsidP="00D81EF9">
      <w:pPr>
        <w:pStyle w:val="ListParagraph"/>
        <w:overflowPunct/>
        <w:autoSpaceDE/>
        <w:autoSpaceDN/>
        <w:adjustRightInd/>
        <w:spacing w:before="100" w:beforeAutospacing="1" w:after="100" w:afterAutospacing="1"/>
        <w:ind w:left="1080"/>
        <w:textAlignment w:val="auto"/>
        <w:rPr>
          <w:sz w:val="24"/>
          <w:szCs w:val="24"/>
        </w:rPr>
      </w:pPr>
      <w:r w:rsidRPr="00D81EF9">
        <w:rPr>
          <w:color w:val="000000"/>
          <w:sz w:val="24"/>
          <w:szCs w:val="24"/>
        </w:rPr>
        <w:t>The mobile interface should be easy to navigate</w:t>
      </w:r>
      <w:r>
        <w:rPr>
          <w:color w:val="000000"/>
          <w:sz w:val="24"/>
          <w:szCs w:val="24"/>
        </w:rPr>
        <w:t>.</w:t>
      </w:r>
    </w:p>
    <w:p w:rsidR="00AD3426" w:rsidRPr="00B530D0" w:rsidRDefault="00AF2410" w:rsidP="001A4FB0">
      <w:pPr>
        <w:pStyle w:val="Heading1"/>
        <w:rPr>
          <w:szCs w:val="28"/>
        </w:rPr>
      </w:pPr>
      <w:bookmarkStart w:id="67" w:name="_Toc527558612"/>
      <w:r>
        <w:lastRenderedPageBreak/>
        <w:t>Implementation</w:t>
      </w:r>
      <w:bookmarkEnd w:id="67"/>
      <w:r>
        <w:t xml:space="preserve"> </w:t>
      </w:r>
    </w:p>
    <w:p w:rsidR="00AD3426" w:rsidRDefault="00AD3426" w:rsidP="00265A29">
      <w:pPr>
        <w:pStyle w:val="NoSpacing"/>
        <w:rPr>
          <w:rFonts w:ascii="Times New Roman" w:hAnsi="Times New Roman" w:cs="Times New Roman"/>
          <w:sz w:val="28"/>
          <w:szCs w:val="28"/>
        </w:rPr>
      </w:pPr>
    </w:p>
    <w:p w:rsidR="00AD3426" w:rsidRPr="00B11437" w:rsidRDefault="00AD3426" w:rsidP="00265A29">
      <w:pPr>
        <w:pStyle w:val="NoSpacing"/>
        <w:rPr>
          <w:rFonts w:ascii="Arabic Typesetting" w:hAnsi="Arabic Typesetting" w:cs="Arabic Typesetting"/>
          <w:sz w:val="36"/>
          <w:szCs w:val="36"/>
        </w:rPr>
      </w:pPr>
      <w:r w:rsidRPr="00B11437">
        <w:rPr>
          <w:rFonts w:ascii="Arabic Typesetting" w:hAnsi="Arabic Typesetting" w:cs="Arabic Typesetting" w:hint="cs"/>
          <w:sz w:val="36"/>
          <w:szCs w:val="36"/>
        </w:rPr>
        <w:t xml:space="preserve">The </w:t>
      </w:r>
      <w:r w:rsidR="00B11437" w:rsidRPr="00B11437">
        <w:rPr>
          <w:rFonts w:ascii="Arabic Typesetting" w:hAnsi="Arabic Typesetting" w:cs="Arabic Typesetting" w:hint="cs"/>
          <w:sz w:val="36"/>
          <w:szCs w:val="36"/>
        </w:rPr>
        <w:t>system will function on MY</w:t>
      </w:r>
      <w:r w:rsidR="005C1B49" w:rsidRPr="00B11437">
        <w:rPr>
          <w:rFonts w:ascii="Arabic Typesetting" w:hAnsi="Arabic Typesetting" w:cs="Arabic Typesetting" w:hint="cs"/>
          <w:sz w:val="36"/>
          <w:szCs w:val="36"/>
        </w:rPr>
        <w:t xml:space="preserve">SQL </w:t>
      </w:r>
      <w:r w:rsidR="00785A5C" w:rsidRPr="00B11437">
        <w:rPr>
          <w:rFonts w:ascii="Arabic Typesetting" w:hAnsi="Arabic Typesetting" w:cs="Arabic Typesetting" w:hint="cs"/>
          <w:sz w:val="36"/>
          <w:szCs w:val="36"/>
        </w:rPr>
        <w:t>and be</w:t>
      </w:r>
      <w:r w:rsidRPr="00B11437">
        <w:rPr>
          <w:rFonts w:ascii="Arabic Typesetting" w:hAnsi="Arabic Typesetting" w:cs="Arabic Typesetting" w:hint="cs"/>
          <w:sz w:val="36"/>
          <w:szCs w:val="36"/>
        </w:rPr>
        <w:t xml:space="preserve"> deployed in three phases</w:t>
      </w:r>
    </w:p>
    <w:p w:rsidR="00AD3426" w:rsidRDefault="00AD3426" w:rsidP="00265A29">
      <w:pPr>
        <w:pStyle w:val="NoSpacing"/>
        <w:rPr>
          <w:rFonts w:ascii="Times New Roman" w:hAnsi="Times New Roman" w:cs="Times New Roman"/>
          <w:sz w:val="28"/>
          <w:szCs w:val="28"/>
        </w:rPr>
      </w:pPr>
    </w:p>
    <w:p w:rsidR="00AD3426" w:rsidRPr="00FB1555" w:rsidRDefault="00AD3426" w:rsidP="00FB1555">
      <w:pPr>
        <w:pStyle w:val="Heading2"/>
      </w:pPr>
      <w:bookmarkStart w:id="68" w:name="_Toc527558613"/>
      <w:r w:rsidRPr="00FB1555">
        <w:t>Phase one</w:t>
      </w:r>
      <w:bookmarkEnd w:id="68"/>
      <w:r w:rsidRPr="00FB1555">
        <w:t xml:space="preserve"> </w:t>
      </w:r>
    </w:p>
    <w:p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I</w:t>
      </w:r>
      <w:r w:rsidR="00FB1555">
        <w:rPr>
          <w:rFonts w:ascii="Arabic Typesetting" w:hAnsi="Arabic Typesetting" w:cs="Arabic Typesetting"/>
          <w:b/>
          <w:sz w:val="36"/>
          <w:szCs w:val="36"/>
        </w:rPr>
        <w:t xml:space="preserve">nstalling and integrating </w:t>
      </w:r>
      <w:r w:rsidR="00FB1555" w:rsidRPr="00FB1555">
        <w:rPr>
          <w:rFonts w:ascii="Arabic Typesetting" w:hAnsi="Arabic Typesetting" w:cs="Arabic Typesetting"/>
          <w:b/>
          <w:sz w:val="36"/>
          <w:szCs w:val="36"/>
        </w:rPr>
        <w:t>of mobile</w:t>
      </w:r>
      <w:r w:rsidRPr="00FB1555">
        <w:rPr>
          <w:rFonts w:ascii="Arabic Typesetting" w:hAnsi="Arabic Typesetting" w:cs="Arabic Typesetting" w:hint="cs"/>
          <w:b/>
          <w:sz w:val="36"/>
          <w:szCs w:val="36"/>
        </w:rPr>
        <w:t xml:space="preserve"> device</w:t>
      </w:r>
      <w:r w:rsidR="00FB1555">
        <w:rPr>
          <w:rFonts w:ascii="Arabic Typesetting" w:hAnsi="Arabic Typesetting" w:cs="Arabic Typesetting"/>
          <w:b/>
          <w:sz w:val="36"/>
          <w:szCs w:val="36"/>
        </w:rPr>
        <w:t>s</w:t>
      </w:r>
      <w:r w:rsidRPr="00FB1555">
        <w:rPr>
          <w:rFonts w:ascii="Arabic Typesetting" w:hAnsi="Arabic Typesetting" w:cs="Arabic Typesetting" w:hint="cs"/>
          <w:b/>
          <w:sz w:val="36"/>
          <w:szCs w:val="36"/>
        </w:rPr>
        <w:t xml:space="preserve"> on all vehicles </w:t>
      </w:r>
    </w:p>
    <w:p w:rsidR="00AD3426" w:rsidRPr="00FB1555" w:rsidRDefault="00FB1555"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During this</w:t>
      </w:r>
      <w:r w:rsidR="00AD3426" w:rsidRPr="00FB1555">
        <w:rPr>
          <w:rFonts w:ascii="Arabic Typesetting" w:hAnsi="Arabic Typesetting" w:cs="Arabic Typesetting" w:hint="cs"/>
          <w:sz w:val="36"/>
          <w:szCs w:val="36"/>
        </w:rPr>
        <w:t xml:space="preserve"> process the GPS </w:t>
      </w:r>
      <w:r>
        <w:rPr>
          <w:rFonts w:ascii="Arabic Typesetting" w:hAnsi="Arabic Typesetting" w:cs="Arabic Typesetting"/>
          <w:sz w:val="36"/>
          <w:szCs w:val="36"/>
        </w:rPr>
        <w:t>navigation system, time tracking hardware and the mobile broadband devices will be placed onboard the vehicles also sample street m</w:t>
      </w:r>
      <w:ins w:id="69" w:author="Michael Tang" w:date="2018-10-24T10:50:00Z">
        <w:r w:rsidR="00741745">
          <w:rPr>
            <w:rFonts w:ascii="Arabic Typesetting" w:hAnsi="Arabic Typesetting" w:cs="Arabic Typesetting"/>
            <w:sz w:val="36"/>
            <w:szCs w:val="36"/>
          </w:rPr>
          <w:t>a</w:t>
        </w:r>
      </w:ins>
      <w:del w:id="70" w:author="Michael Tang" w:date="2018-10-24T10:50:00Z">
        <w:r w:rsidDel="00741745">
          <w:rPr>
            <w:rFonts w:ascii="Arabic Typesetting" w:hAnsi="Arabic Typesetting" w:cs="Arabic Typesetting"/>
            <w:sz w:val="36"/>
            <w:szCs w:val="36"/>
          </w:rPr>
          <w:delText>o</w:delText>
        </w:r>
      </w:del>
      <w:r>
        <w:rPr>
          <w:rFonts w:ascii="Arabic Typesetting" w:hAnsi="Arabic Typesetting" w:cs="Arabic Typesetting"/>
          <w:sz w:val="36"/>
          <w:szCs w:val="36"/>
        </w:rPr>
        <w:t>pping data will be collected.</w:t>
      </w:r>
    </w:p>
    <w:p w:rsidR="00AD3426" w:rsidRDefault="00AD3426" w:rsidP="00265A29">
      <w:pPr>
        <w:pStyle w:val="NoSpacing"/>
        <w:rPr>
          <w:rFonts w:ascii="Times New Roman" w:hAnsi="Times New Roman" w:cs="Times New Roman"/>
          <w:sz w:val="28"/>
          <w:szCs w:val="28"/>
        </w:rPr>
      </w:pPr>
    </w:p>
    <w:p w:rsidR="00AD3426" w:rsidRDefault="00AD3426" w:rsidP="001A4FB0">
      <w:pPr>
        <w:pStyle w:val="Heading2"/>
      </w:pPr>
    </w:p>
    <w:p w:rsidR="00AD3426" w:rsidRDefault="00F46B40" w:rsidP="001A4FB0">
      <w:pPr>
        <w:pStyle w:val="Heading2"/>
      </w:pPr>
      <w:r>
        <w:t xml:space="preserve"> </w:t>
      </w:r>
      <w:bookmarkStart w:id="71" w:name="_Toc527558614"/>
      <w:r w:rsidR="00AD3426">
        <w:t>Phase 2</w:t>
      </w:r>
      <w:bookmarkEnd w:id="71"/>
      <w:r w:rsidR="00AD3426">
        <w:t xml:space="preserve"> </w:t>
      </w:r>
    </w:p>
    <w:p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Implementation of a time management system </w:t>
      </w:r>
    </w:p>
    <w:p w:rsidR="00AD3426" w:rsidRDefault="00FB1555" w:rsidP="00265A29">
      <w:pPr>
        <w:pStyle w:val="NoSpacing"/>
        <w:rPr>
          <w:rFonts w:ascii="Times New Roman" w:hAnsi="Times New Roman" w:cs="Times New Roman"/>
          <w:sz w:val="28"/>
          <w:szCs w:val="28"/>
        </w:rPr>
      </w:pPr>
      <w:r>
        <w:rPr>
          <w:rFonts w:ascii="Arabic Typesetting" w:hAnsi="Arabic Typesetting" w:cs="Arabic Typesetting"/>
          <w:sz w:val="36"/>
          <w:szCs w:val="36"/>
        </w:rPr>
        <w:t xml:space="preserve">The clocking system for the time tracking hardware will be integrated to work along with the GPS Navigator. Testing will be done during this phase to ensure the clocking system </w:t>
      </w:r>
      <w:r w:rsidR="003B4AC2">
        <w:rPr>
          <w:rFonts w:ascii="Arabic Typesetting" w:hAnsi="Arabic Typesetting" w:cs="Arabic Typesetting"/>
          <w:sz w:val="36"/>
          <w:szCs w:val="36"/>
        </w:rPr>
        <w:t>function at it was intended.</w:t>
      </w:r>
    </w:p>
    <w:p w:rsidR="00AD3426" w:rsidRDefault="00AD3426" w:rsidP="001A4FB0">
      <w:pPr>
        <w:pStyle w:val="Heading2"/>
        <w:numPr>
          <w:ilvl w:val="0"/>
          <w:numId w:val="0"/>
        </w:numPr>
      </w:pPr>
      <w:bookmarkStart w:id="72" w:name="_Toc527558615"/>
      <w:r>
        <w:t>Phase 3</w:t>
      </w:r>
      <w:bookmarkEnd w:id="72"/>
      <w:r>
        <w:t xml:space="preserve"> </w:t>
      </w:r>
    </w:p>
    <w:p w:rsidR="00AD3426" w:rsidRDefault="00AD3426" w:rsidP="00265A29">
      <w:pPr>
        <w:pStyle w:val="NoSpacing"/>
        <w:rPr>
          <w:rFonts w:ascii="Times New Roman" w:hAnsi="Times New Roman" w:cs="Times New Roman"/>
          <w:sz w:val="28"/>
          <w:szCs w:val="28"/>
        </w:rPr>
      </w:pPr>
    </w:p>
    <w:p w:rsidR="00AD3426" w:rsidRPr="00FB1555" w:rsidRDefault="00AD3426" w:rsidP="00FB1555">
      <w:pPr>
        <w:pStyle w:val="NoSpacing"/>
        <w:numPr>
          <w:ilvl w:val="0"/>
          <w:numId w:val="13"/>
        </w:numPr>
        <w:rPr>
          <w:rFonts w:ascii="Arabic Typesetting" w:hAnsi="Arabic Typesetting" w:cs="Arabic Typesetting"/>
          <w:b/>
          <w:sz w:val="36"/>
          <w:szCs w:val="36"/>
        </w:rPr>
      </w:pPr>
      <w:r w:rsidRPr="00FB1555">
        <w:rPr>
          <w:rFonts w:ascii="Arabic Typesetting" w:hAnsi="Arabic Typesetting" w:cs="Arabic Typesetting" w:hint="cs"/>
          <w:b/>
          <w:sz w:val="36"/>
          <w:szCs w:val="36"/>
        </w:rPr>
        <w:t xml:space="preserve">Capturing and Billing </w:t>
      </w:r>
    </w:p>
    <w:p w:rsidR="00AD3426" w:rsidRPr="00FB1555" w:rsidRDefault="003B4AC2" w:rsidP="00265A29">
      <w:pPr>
        <w:pStyle w:val="NoSpacing"/>
        <w:rPr>
          <w:rFonts w:ascii="Arabic Typesetting" w:hAnsi="Arabic Typesetting" w:cs="Arabic Typesetting"/>
          <w:sz w:val="36"/>
          <w:szCs w:val="36"/>
        </w:rPr>
      </w:pPr>
      <w:r>
        <w:rPr>
          <w:rFonts w:ascii="Arabic Typesetting" w:hAnsi="Arabic Typesetting" w:cs="Arabic Typesetting"/>
          <w:sz w:val="36"/>
          <w:szCs w:val="36"/>
        </w:rPr>
        <w:t>The prices are set and coordination with the clocking system to generate charges. Recording of GPS data and generating invoices base on time of travel.</w:t>
      </w:r>
    </w:p>
    <w:p w:rsidR="00AD3426" w:rsidRDefault="00AD3426" w:rsidP="00265A29">
      <w:pPr>
        <w:pStyle w:val="NoSpacing"/>
        <w:rPr>
          <w:rFonts w:ascii="Times New Roman" w:hAnsi="Times New Roman" w:cs="Times New Roman"/>
          <w:sz w:val="28"/>
          <w:szCs w:val="28"/>
        </w:rPr>
      </w:pPr>
    </w:p>
    <w:p w:rsidR="00AD3426" w:rsidRDefault="00AD3426" w:rsidP="00265A29">
      <w:pPr>
        <w:pStyle w:val="NoSpacing"/>
        <w:rPr>
          <w:rFonts w:ascii="Times New Roman" w:hAnsi="Times New Roman" w:cs="Times New Roman"/>
          <w:sz w:val="28"/>
          <w:szCs w:val="28"/>
        </w:rPr>
      </w:pPr>
    </w:p>
    <w:p w:rsidR="00AF2410" w:rsidRDefault="00AF2410" w:rsidP="00265A29">
      <w:pPr>
        <w:pStyle w:val="NoSpacing"/>
        <w:rPr>
          <w:rFonts w:ascii="Times New Roman" w:hAnsi="Times New Roman" w:cs="Times New Roman"/>
          <w:sz w:val="28"/>
          <w:szCs w:val="28"/>
        </w:rPr>
      </w:pPr>
    </w:p>
    <w:p w:rsidR="00AF2410" w:rsidRDefault="00AF2410" w:rsidP="00265A29">
      <w:pPr>
        <w:pStyle w:val="NoSpacing"/>
        <w:rPr>
          <w:rFonts w:ascii="Times New Roman" w:hAnsi="Times New Roman" w:cs="Times New Roman"/>
          <w:sz w:val="28"/>
          <w:szCs w:val="28"/>
        </w:rPr>
      </w:pPr>
    </w:p>
    <w:p w:rsidR="00AF2410" w:rsidRDefault="00AF2410" w:rsidP="00265A29">
      <w:pPr>
        <w:pStyle w:val="NoSpacing"/>
        <w:rPr>
          <w:rFonts w:ascii="Times New Roman" w:hAnsi="Times New Roman" w:cs="Times New Roman"/>
          <w:sz w:val="28"/>
          <w:szCs w:val="28"/>
        </w:rPr>
      </w:pPr>
    </w:p>
    <w:p w:rsidR="005C1B49" w:rsidRDefault="005C1B49" w:rsidP="00265A29">
      <w:pPr>
        <w:pStyle w:val="NoSpacing"/>
        <w:rPr>
          <w:rFonts w:ascii="Times New Roman" w:hAnsi="Times New Roman" w:cs="Times New Roman"/>
          <w:sz w:val="28"/>
          <w:szCs w:val="28"/>
        </w:rPr>
      </w:pPr>
    </w:p>
    <w:p w:rsidR="00B530D0" w:rsidRDefault="00B530D0" w:rsidP="00265A29">
      <w:pPr>
        <w:pStyle w:val="NoSpacing"/>
        <w:rPr>
          <w:rFonts w:ascii="Times New Roman" w:hAnsi="Times New Roman" w:cs="Times New Roman"/>
          <w:sz w:val="28"/>
          <w:szCs w:val="28"/>
        </w:rPr>
      </w:pPr>
    </w:p>
    <w:p w:rsidR="00AF2410" w:rsidRDefault="00AF2410" w:rsidP="001A4FB0">
      <w:pPr>
        <w:pStyle w:val="Heading1"/>
      </w:pPr>
      <w:bookmarkStart w:id="73" w:name="_Toc527558616"/>
      <w:r>
        <w:lastRenderedPageBreak/>
        <w:t>Error Handling</w:t>
      </w:r>
      <w:bookmarkEnd w:id="73"/>
      <w:r>
        <w:t xml:space="preserve"> </w:t>
      </w:r>
    </w:p>
    <w:p w:rsidR="005C1B49" w:rsidRDefault="005C1B49" w:rsidP="00265A29">
      <w:pPr>
        <w:pStyle w:val="NoSpacing"/>
        <w:rPr>
          <w:rFonts w:ascii="Times New Roman" w:hAnsi="Times New Roman" w:cs="Times New Roman"/>
          <w:sz w:val="28"/>
          <w:szCs w:val="28"/>
        </w:rPr>
      </w:pPr>
    </w:p>
    <w:p w:rsidR="00785A5C" w:rsidRDefault="00785A5C" w:rsidP="00265A29">
      <w:pPr>
        <w:pStyle w:val="NoSpacing"/>
        <w:rPr>
          <w:rFonts w:ascii="Times New Roman" w:hAnsi="Times New Roman" w:cs="Times New Roman"/>
          <w:sz w:val="28"/>
          <w:szCs w:val="28"/>
        </w:rPr>
      </w:pPr>
    </w:p>
    <w:p w:rsidR="00785A5C" w:rsidRDefault="00785A5C" w:rsidP="001A4FB0">
      <w:pPr>
        <w:pStyle w:val="Heading2"/>
      </w:pPr>
      <w:r>
        <w:t xml:space="preserve"> </w:t>
      </w:r>
      <w:bookmarkStart w:id="74" w:name="_Toc527558617"/>
      <w:r w:rsidR="001562EC">
        <w:t>D</w:t>
      </w:r>
      <w:r>
        <w:t>ata lost</w:t>
      </w:r>
      <w:bookmarkEnd w:id="74"/>
      <w:ins w:id="75" w:author="Michael Tang" w:date="2018-10-24T10:50:00Z">
        <w:r w:rsidR="00741745">
          <w:t>s</w:t>
        </w:r>
      </w:ins>
      <w:del w:id="76" w:author="Michael Tang" w:date="2018-10-24T10:50:00Z">
        <w:r w:rsidDel="00741745">
          <w:delText xml:space="preserve"> </w:delText>
        </w:r>
      </w:del>
    </w:p>
    <w:p w:rsidR="00785A5C" w:rsidRDefault="00785A5C" w:rsidP="00265A29">
      <w:pPr>
        <w:pStyle w:val="NoSpacing"/>
        <w:rPr>
          <w:rFonts w:ascii="Times New Roman" w:hAnsi="Times New Roman" w:cs="Times New Roman"/>
          <w:sz w:val="28"/>
          <w:szCs w:val="28"/>
        </w:rPr>
      </w:pPr>
    </w:p>
    <w:p w:rsidR="005C1B49" w:rsidRDefault="005C1B49"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The database will be systematically backup to reduce lost of data. It will require an independent server to run on. </w:t>
      </w:r>
    </w:p>
    <w:p w:rsidR="00785A5C" w:rsidRDefault="00785A5C" w:rsidP="001A4FB0">
      <w:pPr>
        <w:pStyle w:val="Heading2"/>
      </w:pPr>
    </w:p>
    <w:p w:rsidR="00785A5C" w:rsidRDefault="00785A5C" w:rsidP="001A4FB0">
      <w:pPr>
        <w:pStyle w:val="Heading2"/>
      </w:pPr>
      <w:r>
        <w:t xml:space="preserve"> </w:t>
      </w:r>
      <w:bookmarkStart w:id="77" w:name="_Toc527558618"/>
      <w:r>
        <w:t>Accidental Data Deletion</w:t>
      </w:r>
      <w:bookmarkEnd w:id="77"/>
      <w:r>
        <w:t xml:space="preserve"> </w:t>
      </w:r>
      <w:ins w:id="78" w:author="Michael Tang" w:date="2018-10-24T10:50:00Z">
        <w:r w:rsidR="00741745">
          <w:t>(Don't delete data just hide)</w:t>
        </w:r>
      </w:ins>
    </w:p>
    <w:p w:rsidR="00785A5C" w:rsidRDefault="00785A5C"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785A5C" w:rsidRDefault="00785A5C" w:rsidP="00265A29">
      <w:pPr>
        <w:pStyle w:val="NoSpacing"/>
        <w:rPr>
          <w:rFonts w:ascii="Times New Roman" w:hAnsi="Times New Roman" w:cs="Times New Roman"/>
          <w:sz w:val="28"/>
          <w:szCs w:val="28"/>
        </w:rPr>
      </w:pPr>
      <w:r>
        <w:rPr>
          <w:rFonts w:ascii="Times New Roman" w:hAnsi="Times New Roman" w:cs="Times New Roman"/>
          <w:sz w:val="28"/>
          <w:szCs w:val="28"/>
        </w:rPr>
        <w:t xml:space="preserve">All Deleted Data will remain in a recycle bin for twenty 20 days before permeant deletion  </w:t>
      </w:r>
    </w:p>
    <w:p w:rsidR="00785A5C" w:rsidRDefault="00785A5C" w:rsidP="00265A29">
      <w:pPr>
        <w:pStyle w:val="NoSpacing"/>
        <w:rPr>
          <w:rFonts w:ascii="Times New Roman" w:hAnsi="Times New Roman" w:cs="Times New Roman"/>
          <w:sz w:val="28"/>
          <w:szCs w:val="28"/>
        </w:rPr>
      </w:pPr>
    </w:p>
    <w:p w:rsidR="005C1B49" w:rsidRDefault="00785A5C" w:rsidP="001A4FB0">
      <w:pPr>
        <w:pStyle w:val="Heading2"/>
      </w:pPr>
      <w:r>
        <w:t xml:space="preserve"> </w:t>
      </w:r>
      <w:bookmarkStart w:id="79" w:name="_Toc527558619"/>
      <w:r>
        <w:t>P</w:t>
      </w:r>
      <w:r w:rsidR="005C1B49">
        <w:t xml:space="preserve">ower </w:t>
      </w:r>
      <w:r>
        <w:t>failure</w:t>
      </w:r>
      <w:bookmarkEnd w:id="79"/>
      <w:r>
        <w:t xml:space="preserve">  </w:t>
      </w:r>
      <w:r w:rsidR="005C1B49">
        <w:t xml:space="preserve"> </w:t>
      </w:r>
    </w:p>
    <w:p w:rsidR="00785A5C" w:rsidRPr="00785A5C" w:rsidRDefault="00785A5C" w:rsidP="00785A5C">
      <w:pPr>
        <w:rPr>
          <w:sz w:val="28"/>
          <w:szCs w:val="28"/>
        </w:rPr>
      </w:pPr>
      <w:r w:rsidRPr="00785A5C">
        <w:rPr>
          <w:sz w:val="28"/>
          <w:szCs w:val="28"/>
        </w:rPr>
        <w:t>A backup system along with a generator will be employed.</w:t>
      </w:r>
    </w:p>
    <w:p w:rsidR="00785A5C" w:rsidRPr="00785A5C" w:rsidRDefault="00785A5C" w:rsidP="00785A5C">
      <w:pPr>
        <w:rPr>
          <w:sz w:val="28"/>
          <w:szCs w:val="28"/>
        </w:rPr>
      </w:pPr>
    </w:p>
    <w:p w:rsidR="001562EC" w:rsidRDefault="001562EC" w:rsidP="001A4FB0">
      <w:pPr>
        <w:pStyle w:val="Heading2"/>
      </w:pPr>
      <w:r>
        <w:t xml:space="preserve"> </w:t>
      </w:r>
      <w:bookmarkStart w:id="80" w:name="_Toc527558620"/>
      <w:r>
        <w:t>Hardware failure</w:t>
      </w:r>
      <w:bookmarkEnd w:id="80"/>
      <w:r>
        <w:t xml:space="preserve"> </w:t>
      </w:r>
    </w:p>
    <w:p w:rsidR="001562EC" w:rsidRDefault="001562EC" w:rsidP="00785A5C">
      <w:pPr>
        <w:rPr>
          <w:sz w:val="28"/>
          <w:szCs w:val="28"/>
        </w:rPr>
      </w:pPr>
    </w:p>
    <w:p w:rsidR="001562EC" w:rsidRDefault="001562EC" w:rsidP="00785A5C">
      <w:pPr>
        <w:rPr>
          <w:sz w:val="28"/>
          <w:szCs w:val="28"/>
        </w:rPr>
      </w:pPr>
      <w:r>
        <w:rPr>
          <w:sz w:val="28"/>
          <w:szCs w:val="28"/>
        </w:rPr>
        <w:t xml:space="preserve">In the event of fire, flood or any other disaster all data could be recovered from an offsite server </w:t>
      </w: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r w:rsidRPr="00CC0A36">
        <w:rPr>
          <w:sz w:val="28"/>
          <w:szCs w:val="28"/>
        </w:rPr>
        <w:t xml:space="preserve">Logical </w:t>
      </w:r>
      <w:r>
        <w:rPr>
          <w:sz w:val="28"/>
          <w:szCs w:val="28"/>
        </w:rPr>
        <w:t>D</w:t>
      </w:r>
      <w:r w:rsidRPr="00CC0A36">
        <w:rPr>
          <w:sz w:val="28"/>
          <w:szCs w:val="28"/>
        </w:rPr>
        <w:t xml:space="preserve">atabase design </w:t>
      </w:r>
    </w:p>
    <w:p w:rsidR="003E5B2B" w:rsidRDefault="003E5B2B" w:rsidP="00785A5C">
      <w:pPr>
        <w:rPr>
          <w:sz w:val="28"/>
          <w:szCs w:val="28"/>
        </w:rPr>
      </w:pPr>
    </w:p>
    <w:p w:rsidR="003E5B2B" w:rsidRDefault="003E5B2B" w:rsidP="00785A5C">
      <w:pPr>
        <w:rPr>
          <w:sz w:val="28"/>
          <w:szCs w:val="28"/>
        </w:rPr>
      </w:pPr>
    </w:p>
    <w:p w:rsidR="003E5B2B" w:rsidRDefault="003E5B2B" w:rsidP="00785A5C">
      <w:pPr>
        <w:rPr>
          <w:sz w:val="28"/>
          <w:szCs w:val="28"/>
        </w:rPr>
      </w:pPr>
    </w:p>
    <w:p w:rsidR="003E5B2B" w:rsidRDefault="003E5B2B" w:rsidP="00785A5C">
      <w:pPr>
        <w:rPr>
          <w:sz w:val="28"/>
          <w:szCs w:val="28"/>
        </w:rPr>
      </w:pPr>
    </w:p>
    <w:p w:rsidR="003E5B2B" w:rsidRDefault="003E5B2B" w:rsidP="00785A5C">
      <w:pPr>
        <w:rPr>
          <w:sz w:val="28"/>
          <w:szCs w:val="28"/>
        </w:rPr>
      </w:pPr>
    </w:p>
    <w:p w:rsidR="003E5B2B" w:rsidRDefault="003E5B2B" w:rsidP="00785A5C">
      <w:pPr>
        <w:rPr>
          <w:sz w:val="28"/>
          <w:szCs w:val="28"/>
        </w:rPr>
      </w:pPr>
    </w:p>
    <w:p w:rsidR="003E5B2B" w:rsidRDefault="003E5B2B" w:rsidP="00785A5C">
      <w:pPr>
        <w:rPr>
          <w:sz w:val="28"/>
          <w:szCs w:val="28"/>
        </w:rPr>
      </w:pPr>
    </w:p>
    <w:p w:rsidR="003E5B2B" w:rsidRPr="000C0D06" w:rsidRDefault="003E5B2B" w:rsidP="00D81EF9">
      <w:pPr>
        <w:pStyle w:val="Heading1"/>
      </w:pPr>
      <w:bookmarkStart w:id="81" w:name="_Toc527558621"/>
      <w:r w:rsidRPr="000C0D06">
        <w:t>Acronyms and Abbreviations</w:t>
      </w:r>
      <w:bookmarkEnd w:id="81"/>
    </w:p>
    <w:p w:rsidR="003E5B2B" w:rsidRDefault="003E5B2B" w:rsidP="003E5B2B"/>
    <w:p w:rsidR="003E5B2B" w:rsidRDefault="003E5B2B" w:rsidP="003E5B2B"/>
    <w:p w:rsidR="003E5B2B" w:rsidRPr="004C747F" w:rsidRDefault="003E5B2B" w:rsidP="003E5B2B">
      <w:pPr>
        <w:pStyle w:val="NoSpacing"/>
        <w:rPr>
          <w:rFonts w:ascii="Times New Roman" w:hAnsi="Times New Roman" w:cs="Times New Roman"/>
          <w:sz w:val="28"/>
          <w:szCs w:val="28"/>
        </w:rPr>
      </w:pPr>
    </w:p>
    <w:tbl>
      <w:tblPr>
        <w:tblStyle w:val="TableGrid"/>
        <w:tblW w:w="0" w:type="auto"/>
        <w:tblLook w:val="04A0"/>
      </w:tblPr>
      <w:tblGrid>
        <w:gridCol w:w="2065"/>
        <w:gridCol w:w="7285"/>
      </w:tblGrid>
      <w:tr w:rsidR="003E5B2B" w:rsidTr="00B11437">
        <w:trPr>
          <w:trHeight w:val="76"/>
        </w:trPr>
        <w:tc>
          <w:tcPr>
            <w:tcW w:w="2065" w:type="dxa"/>
          </w:tcPr>
          <w:p w:rsidR="003E5B2B" w:rsidRPr="000C0D06" w:rsidRDefault="003E5B2B" w:rsidP="00B11437">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Acronyms</w:t>
            </w:r>
          </w:p>
        </w:tc>
        <w:tc>
          <w:tcPr>
            <w:tcW w:w="7285" w:type="dxa"/>
          </w:tcPr>
          <w:p w:rsidR="003E5B2B" w:rsidRPr="000C0D06" w:rsidRDefault="003E5B2B" w:rsidP="00B11437">
            <w:pPr>
              <w:pStyle w:val="NoSpacing"/>
              <w:rPr>
                <w:rFonts w:ascii="Arabic Typesetting" w:hAnsi="Arabic Typesetting" w:cs="Arabic Typesetting"/>
                <w:b/>
                <w:sz w:val="40"/>
                <w:szCs w:val="40"/>
              </w:rPr>
            </w:pPr>
            <w:r w:rsidRPr="000C0D06">
              <w:rPr>
                <w:rFonts w:ascii="Arabic Typesetting" w:hAnsi="Arabic Typesetting" w:cs="Arabic Typesetting" w:hint="cs"/>
                <w:b/>
                <w:sz w:val="40"/>
                <w:szCs w:val="40"/>
              </w:rPr>
              <w:t xml:space="preserve">Abbreviations </w:t>
            </w:r>
          </w:p>
        </w:tc>
      </w:tr>
      <w:tr w:rsidR="003E5B2B" w:rsidTr="00B11437">
        <w:tc>
          <w:tcPr>
            <w:tcW w:w="206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GPS</w:t>
            </w:r>
          </w:p>
        </w:tc>
        <w:tc>
          <w:tcPr>
            <w:tcW w:w="728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Global Positioning System</w:t>
            </w:r>
          </w:p>
        </w:tc>
      </w:tr>
      <w:tr w:rsidR="003E5B2B" w:rsidTr="00B11437">
        <w:tc>
          <w:tcPr>
            <w:tcW w:w="206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TT</w:t>
            </w:r>
          </w:p>
        </w:tc>
        <w:tc>
          <w:tcPr>
            <w:tcW w:w="728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Time Tracker</w:t>
            </w:r>
          </w:p>
        </w:tc>
      </w:tr>
      <w:tr w:rsidR="003E5B2B" w:rsidTr="00B11437">
        <w:tc>
          <w:tcPr>
            <w:tcW w:w="206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w:t>
            </w:r>
          </w:p>
        </w:tc>
        <w:tc>
          <w:tcPr>
            <w:tcW w:w="728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Description</w:t>
            </w:r>
          </w:p>
        </w:tc>
      </w:tr>
      <w:tr w:rsidR="003E5B2B" w:rsidTr="00B11437">
        <w:tc>
          <w:tcPr>
            <w:tcW w:w="206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DBMS</w:t>
            </w:r>
          </w:p>
        </w:tc>
        <w:tc>
          <w:tcPr>
            <w:tcW w:w="7285" w:type="dxa"/>
          </w:tcPr>
          <w:p w:rsidR="003E5B2B" w:rsidRPr="000C0D06" w:rsidRDefault="003E5B2B" w:rsidP="00B11437">
            <w:pPr>
              <w:pStyle w:val="NoSpacing"/>
              <w:rPr>
                <w:rFonts w:ascii="Arabic Typesetting" w:hAnsi="Arabic Typesetting" w:cs="Arabic Typesetting"/>
                <w:sz w:val="36"/>
                <w:szCs w:val="36"/>
              </w:rPr>
            </w:pPr>
            <w:r w:rsidRPr="000C0D06">
              <w:rPr>
                <w:rFonts w:ascii="Arabic Typesetting" w:hAnsi="Arabic Typesetting" w:cs="Arabic Typesetting" w:hint="cs"/>
                <w:sz w:val="36"/>
                <w:szCs w:val="36"/>
              </w:rPr>
              <w:t>Database Management System</w:t>
            </w:r>
          </w:p>
        </w:tc>
      </w:tr>
      <w:tr w:rsidR="003E5B2B" w:rsidTr="00B11437">
        <w:tc>
          <w:tcPr>
            <w:tcW w:w="2065" w:type="dxa"/>
          </w:tcPr>
          <w:p w:rsidR="003E5B2B" w:rsidRPr="000C0D06" w:rsidRDefault="003E5B2B" w:rsidP="00B11437">
            <w:pPr>
              <w:pStyle w:val="NoSpacing"/>
              <w:rPr>
                <w:rFonts w:ascii="Arabic Typesetting" w:hAnsi="Arabic Typesetting" w:cs="Arabic Typesetting"/>
                <w:sz w:val="36"/>
                <w:szCs w:val="36"/>
              </w:rPr>
            </w:pPr>
          </w:p>
        </w:tc>
        <w:tc>
          <w:tcPr>
            <w:tcW w:w="7285" w:type="dxa"/>
          </w:tcPr>
          <w:p w:rsidR="003E5B2B" w:rsidRPr="000C0D06" w:rsidRDefault="003E5B2B" w:rsidP="00B11437">
            <w:pPr>
              <w:pStyle w:val="NoSpacing"/>
              <w:rPr>
                <w:rFonts w:ascii="Arabic Typesetting" w:hAnsi="Arabic Typesetting" w:cs="Arabic Typesetting"/>
                <w:sz w:val="36"/>
                <w:szCs w:val="36"/>
              </w:rPr>
            </w:pPr>
          </w:p>
        </w:tc>
      </w:tr>
    </w:tbl>
    <w:p w:rsidR="003E5B2B" w:rsidRDefault="003E5B2B" w:rsidP="003E5B2B">
      <w:pPr>
        <w:pStyle w:val="NoSpacing"/>
        <w:rPr>
          <w:rFonts w:ascii="Times New Roman" w:hAnsi="Times New Roman" w:cs="Times New Roman"/>
          <w:sz w:val="48"/>
          <w:szCs w:val="48"/>
        </w:rPr>
      </w:pPr>
    </w:p>
    <w:p w:rsidR="003E5B2B" w:rsidRDefault="003E5B2B"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D81EF9" w:rsidRDefault="00D81EF9" w:rsidP="003E5B2B">
      <w:pPr>
        <w:pStyle w:val="NoSpacing"/>
        <w:rPr>
          <w:rFonts w:ascii="Times New Roman" w:hAnsi="Times New Roman" w:cs="Times New Roman"/>
          <w:sz w:val="48"/>
          <w:szCs w:val="48"/>
        </w:rPr>
      </w:pPr>
    </w:p>
    <w:p w:rsidR="003E5B2B" w:rsidRDefault="003E5B2B" w:rsidP="003E5B2B">
      <w:pPr>
        <w:pStyle w:val="NoSpacing"/>
        <w:rPr>
          <w:rFonts w:ascii="Times New Roman" w:hAnsi="Times New Roman" w:cs="Times New Roman"/>
          <w:sz w:val="48"/>
          <w:szCs w:val="48"/>
        </w:rPr>
      </w:pPr>
    </w:p>
    <w:p w:rsidR="003E5B2B" w:rsidRDefault="003E5B2B" w:rsidP="00785A5C">
      <w:pPr>
        <w:rPr>
          <w:sz w:val="28"/>
          <w:szCs w:val="28"/>
        </w:rPr>
      </w:pPr>
    </w:p>
    <w:p w:rsidR="003E5B2B" w:rsidRPr="00D81EF9" w:rsidRDefault="003E5B2B" w:rsidP="00D81EF9">
      <w:pPr>
        <w:pStyle w:val="Heading1"/>
      </w:pPr>
      <w:bookmarkStart w:id="82" w:name="_Toc527558622"/>
      <w:r w:rsidRPr="005C7E4A">
        <w:t>Points of Contact</w:t>
      </w:r>
      <w:bookmarkEnd w:id="82"/>
    </w:p>
    <w:p w:rsidR="00D81EF9" w:rsidRDefault="00D81EF9" w:rsidP="003E5B2B">
      <w:pPr>
        <w:pStyle w:val="NoSpacing"/>
        <w:rPr>
          <w:rFonts w:ascii="Times New Roman" w:hAnsi="Times New Roman" w:cs="Times New Roman"/>
          <w:sz w:val="28"/>
          <w:szCs w:val="28"/>
        </w:rPr>
      </w:pPr>
    </w:p>
    <w:p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Computer Science Department </w:t>
      </w:r>
    </w:p>
    <w:p w:rsidR="003E5B2B" w:rsidRDefault="003E5B2B" w:rsidP="003E5B2B">
      <w:pPr>
        <w:pStyle w:val="NoSpacing"/>
        <w:rPr>
          <w:rFonts w:ascii="Times New Roman" w:hAnsi="Times New Roman" w:cs="Times New Roman"/>
          <w:sz w:val="28"/>
          <w:szCs w:val="28"/>
        </w:rPr>
      </w:pPr>
    </w:p>
    <w:p w:rsidR="003E5B2B" w:rsidRDefault="003E5B2B" w:rsidP="00C4713A">
      <w:pPr>
        <w:pStyle w:val="Heading2"/>
        <w:numPr>
          <w:ilvl w:val="0"/>
          <w:numId w:val="0"/>
        </w:numPr>
        <w:ind w:left="720" w:hanging="720"/>
      </w:pPr>
      <w:bookmarkStart w:id="83" w:name="_Toc527558623"/>
      <w:r w:rsidRPr="008D182E">
        <w:t>Information</w:t>
      </w:r>
      <w:bookmarkEnd w:id="83"/>
    </w:p>
    <w:p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Kelvin Morrison </w:t>
      </w:r>
    </w:p>
    <w:p w:rsidR="003E5B2B" w:rsidRDefault="003E5B2B" w:rsidP="003E5B2B">
      <w:pPr>
        <w:pStyle w:val="NoSpacing"/>
        <w:rPr>
          <w:rFonts w:ascii="Times New Roman" w:hAnsi="Times New Roman" w:cs="Times New Roman"/>
          <w:sz w:val="28"/>
          <w:szCs w:val="28"/>
        </w:rPr>
      </w:pPr>
    </w:p>
    <w:p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Email </w:t>
      </w:r>
      <w:hyperlink r:id="rId12" w:history="1">
        <w:r w:rsidRPr="003C0C49">
          <w:rPr>
            <w:rStyle w:val="Hyperlink"/>
            <w:rFonts w:ascii="Times New Roman" w:hAnsi="Times New Roman" w:cs="Times New Roman"/>
            <w:sz w:val="28"/>
            <w:szCs w:val="28"/>
          </w:rPr>
          <w:t>kelvin_morrison97@yahoo.com</w:t>
        </w:r>
      </w:hyperlink>
    </w:p>
    <w:p w:rsidR="003E5B2B" w:rsidRDefault="003E5B2B" w:rsidP="003E5B2B">
      <w:pPr>
        <w:pStyle w:val="NoSpacing"/>
        <w:rPr>
          <w:rFonts w:ascii="Times New Roman" w:hAnsi="Times New Roman" w:cs="Times New Roman"/>
          <w:sz w:val="28"/>
          <w:szCs w:val="28"/>
        </w:rPr>
      </w:pPr>
    </w:p>
    <w:p w:rsidR="003E5B2B" w:rsidRDefault="003E5B2B" w:rsidP="003E5B2B">
      <w:pPr>
        <w:pStyle w:val="NoSpacing"/>
        <w:rPr>
          <w:rFonts w:ascii="Times New Roman" w:hAnsi="Times New Roman" w:cs="Times New Roman"/>
          <w:sz w:val="28"/>
          <w:szCs w:val="28"/>
        </w:rPr>
      </w:pPr>
      <w:r>
        <w:rPr>
          <w:rFonts w:ascii="Times New Roman" w:hAnsi="Times New Roman" w:cs="Times New Roman"/>
          <w:sz w:val="28"/>
          <w:szCs w:val="28"/>
        </w:rPr>
        <w:t xml:space="preserve">Tell </w:t>
      </w:r>
      <w:ins w:id="84" w:author="Michael Tang" w:date="2018-10-24T10:50:00Z">
        <w:r w:rsidR="00741745">
          <w:rPr>
            <w:rFonts w:ascii="Times New Roman" w:hAnsi="Times New Roman" w:cs="Times New Roman"/>
            <w:sz w:val="28"/>
            <w:szCs w:val="28"/>
          </w:rPr>
          <w:t>(</w:t>
        </w:r>
      </w:ins>
      <w:r>
        <w:rPr>
          <w:rFonts w:ascii="Times New Roman" w:hAnsi="Times New Roman" w:cs="Times New Roman"/>
          <w:sz w:val="28"/>
          <w:szCs w:val="28"/>
        </w:rPr>
        <w:t>592</w:t>
      </w:r>
      <w:ins w:id="85" w:author="Michael Tang" w:date="2018-10-24T10:50:00Z">
        <w:r w:rsidR="00741745">
          <w:rPr>
            <w:rFonts w:ascii="Times New Roman" w:hAnsi="Times New Roman" w:cs="Times New Roman"/>
            <w:sz w:val="28"/>
            <w:szCs w:val="28"/>
          </w:rPr>
          <w:t xml:space="preserve">) </w:t>
        </w:r>
      </w:ins>
      <w:r>
        <w:rPr>
          <w:rFonts w:ascii="Times New Roman" w:hAnsi="Times New Roman" w:cs="Times New Roman"/>
          <w:sz w:val="28"/>
          <w:szCs w:val="28"/>
        </w:rPr>
        <w:t>688</w:t>
      </w:r>
      <w:ins w:id="86" w:author="Michael Tang" w:date="2018-10-24T10:50:00Z">
        <w:r w:rsidR="00741745">
          <w:rPr>
            <w:rFonts w:ascii="Times New Roman" w:hAnsi="Times New Roman" w:cs="Times New Roman"/>
            <w:sz w:val="28"/>
            <w:szCs w:val="28"/>
          </w:rPr>
          <w:t>-</w:t>
        </w:r>
      </w:ins>
      <w:r>
        <w:rPr>
          <w:rFonts w:ascii="Times New Roman" w:hAnsi="Times New Roman" w:cs="Times New Roman"/>
          <w:sz w:val="28"/>
          <w:szCs w:val="28"/>
        </w:rPr>
        <w:t>8913</w:t>
      </w:r>
    </w:p>
    <w:p w:rsidR="003E5B2B" w:rsidRPr="00CC0A36" w:rsidRDefault="003E5B2B"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Default="00CC0A36" w:rsidP="00785A5C">
      <w:pPr>
        <w:rPr>
          <w:sz w:val="28"/>
          <w:szCs w:val="28"/>
        </w:rPr>
      </w:pPr>
    </w:p>
    <w:p w:rsidR="00CC0A36" w:rsidRPr="00785A5C" w:rsidRDefault="00CC0A36" w:rsidP="00785A5C">
      <w:pPr>
        <w:rPr>
          <w:sz w:val="28"/>
          <w:szCs w:val="28"/>
        </w:rPr>
      </w:pPr>
    </w:p>
    <w:sectPr w:rsidR="00CC0A36" w:rsidRPr="00785A5C" w:rsidSect="005149F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1D9" w:rsidRDefault="00C051D9" w:rsidP="005149F6">
      <w:r>
        <w:separator/>
      </w:r>
    </w:p>
  </w:endnote>
  <w:endnote w:type="continuationSeparator" w:id="0">
    <w:p w:rsidR="00C051D9" w:rsidRDefault="00C051D9" w:rsidP="005149F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abic Typesetting">
    <w:panose1 w:val="03020402040406030203"/>
    <w:charset w:val="00"/>
    <w:family w:val="script"/>
    <w:pitch w:val="variable"/>
    <w:sig w:usb0="A000206F" w:usb1="C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1D9" w:rsidRDefault="00C051D9" w:rsidP="005149F6">
      <w:r>
        <w:separator/>
      </w:r>
    </w:p>
  </w:footnote>
  <w:footnote w:type="continuationSeparator" w:id="0">
    <w:p w:rsidR="00C051D9" w:rsidRDefault="00C051D9" w:rsidP="005149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79E"/>
      </v:shape>
    </w:pict>
  </w:numPicBullet>
  <w:abstractNum w:abstractNumId="0">
    <w:nsid w:val="FFFFFFFB"/>
    <w:multiLevelType w:val="multilevel"/>
    <w:tmpl w:val="4112C11E"/>
    <w:lvl w:ilvl="0">
      <w:start w:val="1"/>
      <w:numFmt w:val="decimal"/>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077D6AE8"/>
    <w:multiLevelType w:val="multilevel"/>
    <w:tmpl w:val="1764B3CC"/>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D61B0C"/>
    <w:multiLevelType w:val="multilevel"/>
    <w:tmpl w:val="9E1A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2676F0"/>
    <w:multiLevelType w:val="hybridMultilevel"/>
    <w:tmpl w:val="6FF6C88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CE191D"/>
    <w:multiLevelType w:val="hybridMultilevel"/>
    <w:tmpl w:val="2354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407A5"/>
    <w:multiLevelType w:val="hybridMultilevel"/>
    <w:tmpl w:val="07EE6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CC3E1F"/>
    <w:multiLevelType w:val="multilevel"/>
    <w:tmpl w:val="D9E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A24968"/>
    <w:multiLevelType w:val="multilevel"/>
    <w:tmpl w:val="D9D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9221B"/>
    <w:multiLevelType w:val="multilevel"/>
    <w:tmpl w:val="4AD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613F5"/>
    <w:multiLevelType w:val="multilevel"/>
    <w:tmpl w:val="B43C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475D60"/>
    <w:multiLevelType w:val="hybridMultilevel"/>
    <w:tmpl w:val="00262C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FA3780"/>
    <w:multiLevelType w:val="hybridMultilevel"/>
    <w:tmpl w:val="E1AAC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0F7F8D"/>
    <w:multiLevelType w:val="hybridMultilevel"/>
    <w:tmpl w:val="29CA8E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C5173"/>
    <w:multiLevelType w:val="hybridMultilevel"/>
    <w:tmpl w:val="BD168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02E8E"/>
    <w:multiLevelType w:val="hybridMultilevel"/>
    <w:tmpl w:val="7B5AC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D5681A"/>
    <w:multiLevelType w:val="hybridMultilevel"/>
    <w:tmpl w:val="D2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8625E"/>
    <w:multiLevelType w:val="hybridMultilevel"/>
    <w:tmpl w:val="F2CE7B5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5B7F98"/>
    <w:multiLevelType w:val="hybridMultilevel"/>
    <w:tmpl w:val="6444D9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416280"/>
    <w:multiLevelType w:val="hybridMultilevel"/>
    <w:tmpl w:val="226CD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26255"/>
    <w:multiLevelType w:val="hybridMultilevel"/>
    <w:tmpl w:val="9CDC26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E62826"/>
    <w:multiLevelType w:val="multilevel"/>
    <w:tmpl w:val="F9667B3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EC93922"/>
    <w:multiLevelType w:val="hybridMultilevel"/>
    <w:tmpl w:val="2B1E8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0"/>
  </w:num>
  <w:num w:numId="4">
    <w:abstractNumId w:val="15"/>
  </w:num>
  <w:num w:numId="5">
    <w:abstractNumId w:val="10"/>
  </w:num>
  <w:num w:numId="6">
    <w:abstractNumId w:val="14"/>
  </w:num>
  <w:num w:numId="7">
    <w:abstractNumId w:val="17"/>
  </w:num>
  <w:num w:numId="8">
    <w:abstractNumId w:val="13"/>
  </w:num>
  <w:num w:numId="9">
    <w:abstractNumId w:val="18"/>
  </w:num>
  <w:num w:numId="10">
    <w:abstractNumId w:val="5"/>
  </w:num>
  <w:num w:numId="11">
    <w:abstractNumId w:val="4"/>
  </w:num>
  <w:num w:numId="12">
    <w:abstractNumId w:val="21"/>
  </w:num>
  <w:num w:numId="13">
    <w:abstractNumId w:val="19"/>
  </w:num>
  <w:num w:numId="14">
    <w:abstractNumId w:val="12"/>
  </w:num>
  <w:num w:numId="15">
    <w:abstractNumId w:val="3"/>
  </w:num>
  <w:num w:numId="16">
    <w:abstractNumId w:val="11"/>
  </w:num>
  <w:num w:numId="17">
    <w:abstractNumId w:val="8"/>
  </w:num>
  <w:num w:numId="18">
    <w:abstractNumId w:val="9"/>
  </w:num>
  <w:num w:numId="19">
    <w:abstractNumId w:val="6"/>
  </w:num>
  <w:num w:numId="20">
    <w:abstractNumId w:val="7"/>
  </w:num>
  <w:num w:numId="21">
    <w:abstractNumId w:val="2"/>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3074"/>
  </w:hdrShapeDefaults>
  <w:footnotePr>
    <w:footnote w:id="-1"/>
    <w:footnote w:id="0"/>
  </w:footnotePr>
  <w:endnotePr>
    <w:endnote w:id="-1"/>
    <w:endnote w:id="0"/>
  </w:endnotePr>
  <w:compat/>
  <w:rsids>
    <w:rsidRoot w:val="00FC3281"/>
    <w:rsid w:val="00037812"/>
    <w:rsid w:val="000C0D06"/>
    <w:rsid w:val="0010772E"/>
    <w:rsid w:val="00130913"/>
    <w:rsid w:val="001562EC"/>
    <w:rsid w:val="001A4FB0"/>
    <w:rsid w:val="001B5029"/>
    <w:rsid w:val="0020468B"/>
    <w:rsid w:val="002067D6"/>
    <w:rsid w:val="002419BB"/>
    <w:rsid w:val="00265A29"/>
    <w:rsid w:val="00365623"/>
    <w:rsid w:val="00393BB5"/>
    <w:rsid w:val="003A57D6"/>
    <w:rsid w:val="003B4AC2"/>
    <w:rsid w:val="003E5B2B"/>
    <w:rsid w:val="00423BBC"/>
    <w:rsid w:val="00424F2D"/>
    <w:rsid w:val="004B1CDB"/>
    <w:rsid w:val="004C747F"/>
    <w:rsid w:val="005149F6"/>
    <w:rsid w:val="0052069F"/>
    <w:rsid w:val="00542BCD"/>
    <w:rsid w:val="00560973"/>
    <w:rsid w:val="00571925"/>
    <w:rsid w:val="00594E52"/>
    <w:rsid w:val="005C1B49"/>
    <w:rsid w:val="005C2C6A"/>
    <w:rsid w:val="005C7E4A"/>
    <w:rsid w:val="005D5188"/>
    <w:rsid w:val="00624378"/>
    <w:rsid w:val="006523EB"/>
    <w:rsid w:val="00660795"/>
    <w:rsid w:val="00681596"/>
    <w:rsid w:val="006F56B0"/>
    <w:rsid w:val="00741745"/>
    <w:rsid w:val="007803C9"/>
    <w:rsid w:val="00785A5C"/>
    <w:rsid w:val="007A47AC"/>
    <w:rsid w:val="0080612E"/>
    <w:rsid w:val="008162EF"/>
    <w:rsid w:val="008558E1"/>
    <w:rsid w:val="008D182E"/>
    <w:rsid w:val="009148BC"/>
    <w:rsid w:val="00947695"/>
    <w:rsid w:val="0098534F"/>
    <w:rsid w:val="009B2677"/>
    <w:rsid w:val="009B74D5"/>
    <w:rsid w:val="009C2DC2"/>
    <w:rsid w:val="00A118A8"/>
    <w:rsid w:val="00A41440"/>
    <w:rsid w:val="00A618D3"/>
    <w:rsid w:val="00A61B00"/>
    <w:rsid w:val="00A676DB"/>
    <w:rsid w:val="00A80B11"/>
    <w:rsid w:val="00AA3E54"/>
    <w:rsid w:val="00AD3426"/>
    <w:rsid w:val="00AE6B26"/>
    <w:rsid w:val="00AF2410"/>
    <w:rsid w:val="00B024ED"/>
    <w:rsid w:val="00B11437"/>
    <w:rsid w:val="00B11CF9"/>
    <w:rsid w:val="00B15738"/>
    <w:rsid w:val="00B530D0"/>
    <w:rsid w:val="00B85203"/>
    <w:rsid w:val="00B8520E"/>
    <w:rsid w:val="00BB1300"/>
    <w:rsid w:val="00BB7F56"/>
    <w:rsid w:val="00BE0620"/>
    <w:rsid w:val="00C01503"/>
    <w:rsid w:val="00C051D9"/>
    <w:rsid w:val="00C10959"/>
    <w:rsid w:val="00C4713A"/>
    <w:rsid w:val="00C67A42"/>
    <w:rsid w:val="00C96F9A"/>
    <w:rsid w:val="00CC0A36"/>
    <w:rsid w:val="00CC5E32"/>
    <w:rsid w:val="00D4552D"/>
    <w:rsid w:val="00D81EF9"/>
    <w:rsid w:val="00E86200"/>
    <w:rsid w:val="00E96EF0"/>
    <w:rsid w:val="00EB1884"/>
    <w:rsid w:val="00ED3BB0"/>
    <w:rsid w:val="00EE01B7"/>
    <w:rsid w:val="00EF3DAD"/>
    <w:rsid w:val="00F2107B"/>
    <w:rsid w:val="00F46B40"/>
    <w:rsid w:val="00F4783F"/>
    <w:rsid w:val="00F904DE"/>
    <w:rsid w:val="00FB1555"/>
    <w:rsid w:val="00FC3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B26"/>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qFormat/>
    <w:rsid w:val="001A4FB0"/>
    <w:pPr>
      <w:keepNext/>
      <w:pBdr>
        <w:bottom w:val="single" w:sz="12" w:space="1" w:color="auto"/>
      </w:pBdr>
      <w:tabs>
        <w:tab w:val="left" w:pos="720"/>
      </w:tabs>
      <w:spacing w:before="240" w:after="60"/>
      <w:jc w:val="center"/>
      <w:outlineLvl w:val="0"/>
    </w:pPr>
    <w:rPr>
      <w:rFonts w:ascii="Arabic Typesetting" w:hAnsi="Arabic Typesetting" w:cs="Arabic Typesetting"/>
      <w:b/>
      <w:caps/>
      <w:kern w:val="28"/>
      <w:sz w:val="72"/>
      <w:szCs w:val="72"/>
    </w:rPr>
  </w:style>
  <w:style w:type="paragraph" w:styleId="Heading2">
    <w:name w:val="heading 2"/>
    <w:basedOn w:val="Normal"/>
    <w:next w:val="Normal"/>
    <w:link w:val="Heading2Char"/>
    <w:qFormat/>
    <w:rsid w:val="001A4FB0"/>
    <w:pPr>
      <w:keepNext/>
      <w:numPr>
        <w:ilvl w:val="1"/>
        <w:numId w:val="1"/>
      </w:numPr>
      <w:spacing w:before="240" w:after="60"/>
      <w:ind w:left="720" w:hanging="720"/>
      <w:outlineLvl w:val="1"/>
    </w:pPr>
    <w:rPr>
      <w:rFonts w:ascii="Arabic Typesetting" w:hAnsi="Arabic Typesetting" w:cs="Arabic Typesetting"/>
      <w:b/>
      <w:sz w:val="44"/>
      <w:szCs w:val="44"/>
    </w:rPr>
  </w:style>
  <w:style w:type="paragraph" w:styleId="Heading3">
    <w:name w:val="heading 3"/>
    <w:basedOn w:val="NoSpacing"/>
    <w:next w:val="Normal"/>
    <w:link w:val="Heading3Char"/>
    <w:qFormat/>
    <w:rsid w:val="00B85203"/>
    <w:pPr>
      <w:outlineLvl w:val="2"/>
    </w:pPr>
    <w:rPr>
      <w:rFonts w:ascii="Arabic Typesetting" w:hAnsi="Arabic Typesetting" w:cs="Arabic Typesetting"/>
      <w:b/>
      <w:bCs/>
      <w:sz w:val="40"/>
      <w:szCs w:val="40"/>
    </w:rPr>
  </w:style>
  <w:style w:type="paragraph" w:styleId="Heading4">
    <w:name w:val="heading 4"/>
    <w:basedOn w:val="Normal"/>
    <w:next w:val="Normal"/>
    <w:link w:val="Heading4Char"/>
    <w:qFormat/>
    <w:rsid w:val="005C7E4A"/>
    <w:pPr>
      <w:keepNext/>
      <w:numPr>
        <w:ilvl w:val="3"/>
        <w:numId w:val="1"/>
      </w:numPr>
      <w:spacing w:before="240" w:after="60"/>
      <w:ind w:left="720" w:hanging="720"/>
      <w:outlineLvl w:val="3"/>
    </w:pPr>
    <w:rPr>
      <w:rFonts w:ascii="Arial" w:hAnsi="Arial"/>
      <w:i/>
    </w:rPr>
  </w:style>
  <w:style w:type="paragraph" w:styleId="Heading5">
    <w:name w:val="heading 5"/>
    <w:basedOn w:val="Normal"/>
    <w:next w:val="Normal"/>
    <w:link w:val="Heading5Char"/>
    <w:qFormat/>
    <w:rsid w:val="005C7E4A"/>
    <w:pPr>
      <w:numPr>
        <w:ilvl w:val="4"/>
        <w:numId w:val="1"/>
      </w:numPr>
      <w:spacing w:before="240" w:after="60"/>
      <w:ind w:left="1440"/>
      <w:outlineLvl w:val="4"/>
    </w:pPr>
    <w:rPr>
      <w:rFonts w:ascii="Arial" w:hAnsi="Arial"/>
      <w:b/>
    </w:rPr>
  </w:style>
  <w:style w:type="paragraph" w:styleId="Heading6">
    <w:name w:val="heading 6"/>
    <w:basedOn w:val="Normal"/>
    <w:next w:val="Normal"/>
    <w:link w:val="Heading6Char"/>
    <w:qFormat/>
    <w:rsid w:val="005C7E4A"/>
    <w:pPr>
      <w:numPr>
        <w:ilvl w:val="5"/>
        <w:numId w:val="1"/>
      </w:numPr>
      <w:spacing w:before="240" w:after="60"/>
      <w:ind w:left="1800"/>
      <w:outlineLvl w:val="5"/>
    </w:pPr>
    <w:rPr>
      <w:i/>
    </w:rPr>
  </w:style>
  <w:style w:type="paragraph" w:styleId="Heading7">
    <w:name w:val="heading 7"/>
    <w:basedOn w:val="Normal"/>
    <w:next w:val="Normal"/>
    <w:link w:val="Heading7Char"/>
    <w:qFormat/>
    <w:rsid w:val="005C7E4A"/>
    <w:pPr>
      <w:numPr>
        <w:ilvl w:val="6"/>
        <w:numId w:val="1"/>
      </w:numPr>
      <w:spacing w:before="240" w:after="60"/>
      <w:ind w:left="2160"/>
      <w:outlineLvl w:val="6"/>
    </w:pPr>
    <w:rPr>
      <w:rFonts w:ascii="Arial" w:hAnsi="Arial"/>
      <w:sz w:val="20"/>
    </w:rPr>
  </w:style>
  <w:style w:type="paragraph" w:styleId="Heading8">
    <w:name w:val="heading 8"/>
    <w:basedOn w:val="Normal"/>
    <w:next w:val="Normal"/>
    <w:link w:val="Heading8Char"/>
    <w:qFormat/>
    <w:rsid w:val="005C7E4A"/>
    <w:pPr>
      <w:numPr>
        <w:ilvl w:val="7"/>
        <w:numId w:val="1"/>
      </w:numPr>
      <w:spacing w:before="240" w:after="60"/>
      <w:ind w:left="2520"/>
      <w:outlineLvl w:val="7"/>
    </w:pPr>
    <w:rPr>
      <w:rFonts w:ascii="Arial" w:hAnsi="Arial"/>
      <w:i/>
      <w:sz w:val="20"/>
    </w:rPr>
  </w:style>
  <w:style w:type="paragraph" w:styleId="Heading9">
    <w:name w:val="heading 9"/>
    <w:basedOn w:val="Normal"/>
    <w:next w:val="Normal"/>
    <w:link w:val="Heading9Char"/>
    <w:qFormat/>
    <w:rsid w:val="005C7E4A"/>
    <w:pPr>
      <w:numPr>
        <w:ilvl w:val="8"/>
        <w:numId w:val="1"/>
      </w:numPr>
      <w:spacing w:before="240" w:after="60"/>
      <w:ind w:left="28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281"/>
    <w:pPr>
      <w:spacing w:after="0" w:line="240" w:lineRule="auto"/>
    </w:pPr>
  </w:style>
  <w:style w:type="character" w:customStyle="1" w:styleId="Heading1Char">
    <w:name w:val="Heading 1 Char"/>
    <w:basedOn w:val="DefaultParagraphFont"/>
    <w:link w:val="Heading1"/>
    <w:rsid w:val="001A4FB0"/>
    <w:rPr>
      <w:rFonts w:ascii="Arabic Typesetting" w:eastAsia="Times New Roman" w:hAnsi="Arabic Typesetting" w:cs="Arabic Typesetting"/>
      <w:b/>
      <w:caps/>
      <w:kern w:val="28"/>
      <w:sz w:val="72"/>
      <w:szCs w:val="72"/>
    </w:rPr>
  </w:style>
  <w:style w:type="character" w:customStyle="1" w:styleId="Heading2Char">
    <w:name w:val="Heading 2 Char"/>
    <w:basedOn w:val="DefaultParagraphFont"/>
    <w:link w:val="Heading2"/>
    <w:rsid w:val="001A4FB0"/>
    <w:rPr>
      <w:rFonts w:ascii="Arabic Typesetting" w:eastAsia="Times New Roman" w:hAnsi="Arabic Typesetting" w:cs="Arabic Typesetting"/>
      <w:b/>
      <w:sz w:val="44"/>
      <w:szCs w:val="44"/>
    </w:rPr>
  </w:style>
  <w:style w:type="character" w:customStyle="1" w:styleId="Heading3Char">
    <w:name w:val="Heading 3 Char"/>
    <w:basedOn w:val="DefaultParagraphFont"/>
    <w:link w:val="Heading3"/>
    <w:rsid w:val="00B85203"/>
    <w:rPr>
      <w:rFonts w:ascii="Arabic Typesetting" w:hAnsi="Arabic Typesetting" w:cs="Arabic Typesetting"/>
      <w:b/>
      <w:bCs/>
      <w:sz w:val="40"/>
      <w:szCs w:val="40"/>
    </w:rPr>
  </w:style>
  <w:style w:type="character" w:customStyle="1" w:styleId="Heading4Char">
    <w:name w:val="Heading 4 Char"/>
    <w:basedOn w:val="DefaultParagraphFont"/>
    <w:link w:val="Heading4"/>
    <w:rsid w:val="005C7E4A"/>
    <w:rPr>
      <w:rFonts w:ascii="Arial" w:eastAsia="Times New Roman" w:hAnsi="Arial" w:cs="Times New Roman"/>
      <w:i/>
      <w:szCs w:val="20"/>
    </w:rPr>
  </w:style>
  <w:style w:type="character" w:customStyle="1" w:styleId="Heading5Char">
    <w:name w:val="Heading 5 Char"/>
    <w:basedOn w:val="DefaultParagraphFont"/>
    <w:link w:val="Heading5"/>
    <w:rsid w:val="005C7E4A"/>
    <w:rPr>
      <w:rFonts w:ascii="Arial" w:eastAsia="Times New Roman" w:hAnsi="Arial" w:cs="Times New Roman"/>
      <w:b/>
      <w:szCs w:val="20"/>
    </w:rPr>
  </w:style>
  <w:style w:type="character" w:customStyle="1" w:styleId="Heading6Char">
    <w:name w:val="Heading 6 Char"/>
    <w:basedOn w:val="DefaultParagraphFont"/>
    <w:link w:val="Heading6"/>
    <w:rsid w:val="005C7E4A"/>
    <w:rPr>
      <w:rFonts w:ascii="Times New Roman" w:eastAsia="Times New Roman" w:hAnsi="Times New Roman" w:cs="Times New Roman"/>
      <w:i/>
      <w:szCs w:val="20"/>
    </w:rPr>
  </w:style>
  <w:style w:type="character" w:customStyle="1" w:styleId="Heading7Char">
    <w:name w:val="Heading 7 Char"/>
    <w:basedOn w:val="DefaultParagraphFont"/>
    <w:link w:val="Heading7"/>
    <w:rsid w:val="005C7E4A"/>
    <w:rPr>
      <w:rFonts w:ascii="Arial" w:eastAsia="Times New Roman" w:hAnsi="Arial" w:cs="Times New Roman"/>
      <w:sz w:val="20"/>
      <w:szCs w:val="20"/>
    </w:rPr>
  </w:style>
  <w:style w:type="character" w:customStyle="1" w:styleId="Heading8Char">
    <w:name w:val="Heading 8 Char"/>
    <w:basedOn w:val="DefaultParagraphFont"/>
    <w:link w:val="Heading8"/>
    <w:rsid w:val="005C7E4A"/>
    <w:rPr>
      <w:rFonts w:ascii="Arial" w:eastAsia="Times New Roman" w:hAnsi="Arial" w:cs="Times New Roman"/>
      <w:i/>
      <w:sz w:val="20"/>
      <w:szCs w:val="20"/>
    </w:rPr>
  </w:style>
  <w:style w:type="character" w:customStyle="1" w:styleId="Heading9Char">
    <w:name w:val="Heading 9 Char"/>
    <w:basedOn w:val="DefaultParagraphFont"/>
    <w:link w:val="Heading9"/>
    <w:rsid w:val="005C7E4A"/>
    <w:rPr>
      <w:rFonts w:ascii="Arial" w:eastAsia="Times New Roman" w:hAnsi="Arial" w:cs="Times New Roman"/>
      <w:b/>
      <w:i/>
      <w:sz w:val="18"/>
      <w:szCs w:val="20"/>
    </w:rPr>
  </w:style>
  <w:style w:type="paragraph" w:styleId="TOCHeading">
    <w:name w:val="TOC Heading"/>
    <w:basedOn w:val="Heading1"/>
    <w:next w:val="Normal"/>
    <w:uiPriority w:val="39"/>
    <w:unhideWhenUsed/>
    <w:qFormat/>
    <w:rsid w:val="00F46B40"/>
    <w:pPr>
      <w:keepLines/>
      <w:tabs>
        <w:tab w:val="clear" w:pos="720"/>
      </w:tabs>
      <w:overflowPunct/>
      <w:autoSpaceDE/>
      <w:autoSpaceDN/>
      <w:adjustRightInd/>
      <w:spacing w:after="0" w:line="259" w:lineRule="auto"/>
      <w:textAlignment w:val="auto"/>
      <w:outlineLvl w:val="9"/>
    </w:pPr>
    <w:rPr>
      <w:rFonts w:asciiTheme="majorHAnsi" w:eastAsiaTheme="majorEastAsia" w:hAnsiTheme="majorHAnsi" w:cstheme="majorBidi"/>
      <w:b w:val="0"/>
      <w:caps w:val="0"/>
      <w:color w:val="2F5496" w:themeColor="accent1" w:themeShade="BF"/>
      <w:kern w:val="0"/>
      <w:sz w:val="32"/>
      <w:szCs w:val="32"/>
    </w:rPr>
  </w:style>
  <w:style w:type="paragraph" w:styleId="TOC1">
    <w:name w:val="toc 1"/>
    <w:basedOn w:val="Normal"/>
    <w:next w:val="Normal"/>
    <w:autoRedefine/>
    <w:uiPriority w:val="39"/>
    <w:unhideWhenUsed/>
    <w:rsid w:val="00F46B40"/>
    <w:pPr>
      <w:spacing w:after="100"/>
    </w:pPr>
  </w:style>
  <w:style w:type="paragraph" w:styleId="TOC2">
    <w:name w:val="toc 2"/>
    <w:basedOn w:val="Normal"/>
    <w:next w:val="Normal"/>
    <w:autoRedefine/>
    <w:uiPriority w:val="39"/>
    <w:unhideWhenUsed/>
    <w:rsid w:val="00F46B40"/>
    <w:pPr>
      <w:spacing w:after="100"/>
      <w:ind w:left="220"/>
    </w:pPr>
  </w:style>
  <w:style w:type="character" w:styleId="Hyperlink">
    <w:name w:val="Hyperlink"/>
    <w:basedOn w:val="DefaultParagraphFont"/>
    <w:uiPriority w:val="99"/>
    <w:unhideWhenUsed/>
    <w:rsid w:val="00F46B40"/>
    <w:rPr>
      <w:color w:val="0563C1" w:themeColor="hyperlink"/>
      <w:u w:val="single"/>
    </w:rPr>
  </w:style>
  <w:style w:type="character" w:customStyle="1" w:styleId="UnresolvedMention">
    <w:name w:val="Unresolved Mention"/>
    <w:basedOn w:val="DefaultParagraphFont"/>
    <w:uiPriority w:val="99"/>
    <w:semiHidden/>
    <w:unhideWhenUsed/>
    <w:rsid w:val="00AF2410"/>
    <w:rPr>
      <w:color w:val="605E5C"/>
      <w:shd w:val="clear" w:color="auto" w:fill="E1DFDD"/>
    </w:rPr>
  </w:style>
  <w:style w:type="paragraph" w:styleId="BalloonText">
    <w:name w:val="Balloon Text"/>
    <w:basedOn w:val="Normal"/>
    <w:link w:val="BalloonTextChar"/>
    <w:uiPriority w:val="99"/>
    <w:semiHidden/>
    <w:unhideWhenUsed/>
    <w:rsid w:val="00785A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A5C"/>
    <w:rPr>
      <w:rFonts w:ascii="Segoe UI" w:eastAsia="Times New Roman" w:hAnsi="Segoe UI" w:cs="Segoe UI"/>
      <w:sz w:val="18"/>
      <w:szCs w:val="18"/>
    </w:rPr>
  </w:style>
  <w:style w:type="character" w:customStyle="1" w:styleId="NoSpacingChar">
    <w:name w:val="No Spacing Char"/>
    <w:basedOn w:val="DefaultParagraphFont"/>
    <w:link w:val="NoSpacing"/>
    <w:uiPriority w:val="1"/>
    <w:rsid w:val="0052069F"/>
  </w:style>
  <w:style w:type="paragraph" w:styleId="Header">
    <w:name w:val="header"/>
    <w:basedOn w:val="Normal"/>
    <w:link w:val="HeaderChar"/>
    <w:uiPriority w:val="99"/>
    <w:unhideWhenUsed/>
    <w:rsid w:val="005149F6"/>
    <w:pPr>
      <w:tabs>
        <w:tab w:val="center" w:pos="4680"/>
        <w:tab w:val="right" w:pos="9360"/>
      </w:tabs>
    </w:pPr>
  </w:style>
  <w:style w:type="character" w:customStyle="1" w:styleId="HeaderChar">
    <w:name w:val="Header Char"/>
    <w:basedOn w:val="DefaultParagraphFont"/>
    <w:link w:val="Header"/>
    <w:uiPriority w:val="99"/>
    <w:rsid w:val="005149F6"/>
    <w:rPr>
      <w:rFonts w:ascii="Times New Roman" w:eastAsia="Times New Roman" w:hAnsi="Times New Roman" w:cs="Times New Roman"/>
      <w:szCs w:val="20"/>
    </w:rPr>
  </w:style>
  <w:style w:type="paragraph" w:styleId="Footer">
    <w:name w:val="footer"/>
    <w:basedOn w:val="Normal"/>
    <w:link w:val="FooterChar"/>
    <w:uiPriority w:val="99"/>
    <w:unhideWhenUsed/>
    <w:rsid w:val="005149F6"/>
    <w:pPr>
      <w:tabs>
        <w:tab w:val="center" w:pos="4680"/>
        <w:tab w:val="right" w:pos="9360"/>
      </w:tabs>
    </w:pPr>
  </w:style>
  <w:style w:type="character" w:customStyle="1" w:styleId="FooterChar">
    <w:name w:val="Footer Char"/>
    <w:basedOn w:val="DefaultParagraphFont"/>
    <w:link w:val="Footer"/>
    <w:uiPriority w:val="99"/>
    <w:rsid w:val="005149F6"/>
    <w:rPr>
      <w:rFonts w:ascii="Times New Roman" w:eastAsia="Times New Roman" w:hAnsi="Times New Roman" w:cs="Times New Roman"/>
      <w:szCs w:val="20"/>
    </w:rPr>
  </w:style>
  <w:style w:type="table" w:styleId="TableGrid">
    <w:name w:val="Table Grid"/>
    <w:basedOn w:val="TableNormal"/>
    <w:uiPriority w:val="39"/>
    <w:rsid w:val="00BB1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B11437"/>
    <w:pPr>
      <w:spacing w:after="100"/>
      <w:ind w:left="440"/>
    </w:pPr>
  </w:style>
  <w:style w:type="paragraph" w:styleId="NormalWeb">
    <w:name w:val="Normal (Web)"/>
    <w:basedOn w:val="Normal"/>
    <w:uiPriority w:val="99"/>
    <w:semiHidden/>
    <w:unhideWhenUsed/>
    <w:rsid w:val="003B4AC2"/>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3B4AC2"/>
    <w:rPr>
      <w:b/>
      <w:bCs/>
    </w:rPr>
  </w:style>
  <w:style w:type="paragraph" w:styleId="ListParagraph">
    <w:name w:val="List Paragraph"/>
    <w:basedOn w:val="Normal"/>
    <w:uiPriority w:val="34"/>
    <w:qFormat/>
    <w:rsid w:val="005D5188"/>
    <w:pPr>
      <w:ind w:left="720"/>
      <w:contextualSpacing/>
    </w:pPr>
  </w:style>
</w:styles>
</file>

<file path=word/webSettings.xml><?xml version="1.0" encoding="utf-8"?>
<w:webSettings xmlns:r="http://schemas.openxmlformats.org/officeDocument/2006/relationships" xmlns:w="http://schemas.openxmlformats.org/wordprocessingml/2006/main">
  <w:divs>
    <w:div w:id="111553888">
      <w:bodyDiv w:val="1"/>
      <w:marLeft w:val="0"/>
      <w:marRight w:val="0"/>
      <w:marTop w:val="0"/>
      <w:marBottom w:val="0"/>
      <w:divBdr>
        <w:top w:val="none" w:sz="0" w:space="0" w:color="auto"/>
        <w:left w:val="none" w:sz="0" w:space="0" w:color="auto"/>
        <w:bottom w:val="none" w:sz="0" w:space="0" w:color="auto"/>
        <w:right w:val="none" w:sz="0" w:space="0" w:color="auto"/>
      </w:divBdr>
    </w:div>
    <w:div w:id="413403064">
      <w:bodyDiv w:val="1"/>
      <w:marLeft w:val="0"/>
      <w:marRight w:val="0"/>
      <w:marTop w:val="0"/>
      <w:marBottom w:val="0"/>
      <w:divBdr>
        <w:top w:val="none" w:sz="0" w:space="0" w:color="auto"/>
        <w:left w:val="none" w:sz="0" w:space="0" w:color="auto"/>
        <w:bottom w:val="none" w:sz="0" w:space="0" w:color="auto"/>
        <w:right w:val="none" w:sz="0" w:space="0" w:color="auto"/>
      </w:divBdr>
    </w:div>
    <w:div w:id="530725137">
      <w:bodyDiv w:val="1"/>
      <w:marLeft w:val="0"/>
      <w:marRight w:val="0"/>
      <w:marTop w:val="0"/>
      <w:marBottom w:val="0"/>
      <w:divBdr>
        <w:top w:val="none" w:sz="0" w:space="0" w:color="auto"/>
        <w:left w:val="none" w:sz="0" w:space="0" w:color="auto"/>
        <w:bottom w:val="none" w:sz="0" w:space="0" w:color="auto"/>
        <w:right w:val="none" w:sz="0" w:space="0" w:color="auto"/>
      </w:divBdr>
    </w:div>
    <w:div w:id="753474373">
      <w:bodyDiv w:val="1"/>
      <w:marLeft w:val="0"/>
      <w:marRight w:val="0"/>
      <w:marTop w:val="0"/>
      <w:marBottom w:val="0"/>
      <w:divBdr>
        <w:top w:val="none" w:sz="0" w:space="0" w:color="auto"/>
        <w:left w:val="none" w:sz="0" w:space="0" w:color="auto"/>
        <w:bottom w:val="none" w:sz="0" w:space="0" w:color="auto"/>
        <w:right w:val="none" w:sz="0" w:space="0" w:color="auto"/>
      </w:divBdr>
    </w:div>
    <w:div w:id="812329798">
      <w:bodyDiv w:val="1"/>
      <w:marLeft w:val="0"/>
      <w:marRight w:val="0"/>
      <w:marTop w:val="0"/>
      <w:marBottom w:val="0"/>
      <w:divBdr>
        <w:top w:val="none" w:sz="0" w:space="0" w:color="auto"/>
        <w:left w:val="none" w:sz="0" w:space="0" w:color="auto"/>
        <w:bottom w:val="none" w:sz="0" w:space="0" w:color="auto"/>
        <w:right w:val="none" w:sz="0" w:space="0" w:color="auto"/>
      </w:divBdr>
    </w:div>
    <w:div w:id="927805973">
      <w:bodyDiv w:val="1"/>
      <w:marLeft w:val="0"/>
      <w:marRight w:val="0"/>
      <w:marTop w:val="0"/>
      <w:marBottom w:val="0"/>
      <w:divBdr>
        <w:top w:val="none" w:sz="0" w:space="0" w:color="auto"/>
        <w:left w:val="none" w:sz="0" w:space="0" w:color="auto"/>
        <w:bottom w:val="none" w:sz="0" w:space="0" w:color="auto"/>
        <w:right w:val="none" w:sz="0" w:space="0" w:color="auto"/>
      </w:divBdr>
    </w:div>
    <w:div w:id="1078209505">
      <w:bodyDiv w:val="1"/>
      <w:marLeft w:val="0"/>
      <w:marRight w:val="0"/>
      <w:marTop w:val="0"/>
      <w:marBottom w:val="0"/>
      <w:divBdr>
        <w:top w:val="none" w:sz="0" w:space="0" w:color="auto"/>
        <w:left w:val="none" w:sz="0" w:space="0" w:color="auto"/>
        <w:bottom w:val="none" w:sz="0" w:space="0" w:color="auto"/>
        <w:right w:val="none" w:sz="0" w:space="0" w:color="auto"/>
      </w:divBdr>
    </w:div>
    <w:div w:id="14486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elvin_morrison97@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230E-34C0-4371-8F62-266BD09B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22</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CSE 2012 DATABASE SYSTEMS DESIGN AND INFORMATION MANAGEMENT</vt:lpstr>
    </vt:vector>
  </TitlesOfParts>
  <Company/>
  <LinksUpToDate>false</LinksUpToDate>
  <CharactersWithSpaces>13971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2012 DATABASE SYSTEMS DESIGN AND INFORMATION MANAGEMENT</dc:title>
  <dc:subject>Database Requirement Specification Document</dc:subject>
  <dc:creator>kelvin Morrison | 1028679</dc:creator>
  <cp:keywords/>
  <dc:description/>
  <cp:lastModifiedBy>Michael Tang</cp:lastModifiedBy>
  <cp:revision>15</cp:revision>
  <dcterms:created xsi:type="dcterms:W3CDTF">2018-09-28T22:19:00Z</dcterms:created>
  <dcterms:modified xsi:type="dcterms:W3CDTF">2018-10-24T14:50:00Z</dcterms:modified>
</cp:coreProperties>
</file>